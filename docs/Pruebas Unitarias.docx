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36E5" w14:textId="77777777" w:rsidR="009F0315" w:rsidRPr="009F0315" w:rsidRDefault="009F0315" w:rsidP="009F0315">
      <w:pPr>
        <w:spacing w:line="259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DISEÑO DEL CASO DE PRUEBA</w:t>
      </w:r>
    </w:p>
    <w:p w14:paraId="25EDB481" w14:textId="77777777" w:rsidR="009F0315" w:rsidRPr="009F0315" w:rsidRDefault="009F0315" w:rsidP="009F0315">
      <w:pPr>
        <w:spacing w:line="259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14:paraId="2B326D04" w14:textId="77777777" w:rsidR="009F0315" w:rsidRPr="009F0315" w:rsidRDefault="009F0315" w:rsidP="009F0315">
      <w:pPr>
        <w:spacing w:line="259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Etapas:</w:t>
      </w:r>
    </w:p>
    <w:p w14:paraId="488CF61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2CA913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031232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81D550C" w14:textId="0F1ACCD6" w:rsid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  <w:r w:rsidR="006C201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MODEL:</w:t>
      </w:r>
    </w:p>
    <w:tbl>
      <w:tblPr>
        <w:tblW w:w="99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1323"/>
        <w:gridCol w:w="6954"/>
      </w:tblGrid>
      <w:tr w:rsidR="006C2017" w:rsidRPr="009F0315" w14:paraId="47D609B0" w14:textId="77777777" w:rsidTr="001019B9">
        <w:trPr>
          <w:trHeight w:val="300"/>
        </w:trPr>
        <w:tc>
          <w:tcPr>
            <w:tcW w:w="1645" w:type="dxa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970DE52" w14:textId="77777777" w:rsidR="006C2017" w:rsidRPr="009F0315" w:rsidRDefault="006C2017" w:rsidP="00101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132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A0DA715" w14:textId="77777777" w:rsidR="006C2017" w:rsidRPr="009F0315" w:rsidRDefault="006C2017" w:rsidP="00101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6954" w:type="dxa"/>
            <w:tcBorders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8CFD2C8" w14:textId="77777777" w:rsidR="006C2017" w:rsidRPr="009F0315" w:rsidRDefault="006C2017" w:rsidP="001019B9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</w:tr>
      <w:tr w:rsidR="006C2017" w:rsidRPr="009F0315" w14:paraId="234B4195" w14:textId="77777777" w:rsidTr="001019B9">
        <w:trPr>
          <w:trHeight w:val="300"/>
        </w:trPr>
        <w:tc>
          <w:tcPr>
            <w:tcW w:w="164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93E8644" w14:textId="77777777" w:rsidR="006C2017" w:rsidRPr="009F0315" w:rsidRDefault="006C2017" w:rsidP="00101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setUpStage1</w:t>
            </w: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EB1DD08" w14:textId="461AB554" w:rsidR="006C2017" w:rsidRPr="009F0315" w:rsidRDefault="006C2017" w:rsidP="00101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FIBA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8795F56" w14:textId="238400A6" w:rsidR="006C2017" w:rsidRPr="009F0315" w:rsidRDefault="006C2017" w:rsidP="00101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Vacío </w:t>
            </w:r>
          </w:p>
        </w:tc>
      </w:tr>
      <w:tr w:rsidR="006C2017" w:rsidRPr="009F0315" w14:paraId="413CE639" w14:textId="77777777" w:rsidTr="001019B9">
        <w:trPr>
          <w:trHeight w:val="300"/>
        </w:trPr>
        <w:tc>
          <w:tcPr>
            <w:tcW w:w="164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91FB4B8" w14:textId="77777777" w:rsidR="006C2017" w:rsidRPr="009F0315" w:rsidRDefault="006C2017" w:rsidP="00101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setUpStage2</w:t>
            </w: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064A42C" w14:textId="57EECDA1" w:rsidR="006C2017" w:rsidRPr="009F0315" w:rsidRDefault="006C2017" w:rsidP="00101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FIBA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FFB2810" w14:textId="5C275423" w:rsidR="006C2017" w:rsidRPr="009F0315" w:rsidRDefault="006C2017" w:rsidP="00101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Clase controladora sin ningún player</w:t>
            </w:r>
          </w:p>
        </w:tc>
      </w:tr>
    </w:tbl>
    <w:p w14:paraId="1230D861" w14:textId="76E9C246" w:rsidR="006C2017" w:rsidRDefault="006C2017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00CEEAC0" w14:textId="77777777" w:rsidR="006C2017" w:rsidRPr="009F0315" w:rsidRDefault="006C2017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28547FB5" w14:textId="7074E58A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  <w:r w:rsidR="006C2017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COLLECTIONS:</w:t>
      </w:r>
    </w:p>
    <w:p w14:paraId="4CB40E2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9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1323"/>
        <w:gridCol w:w="6954"/>
      </w:tblGrid>
      <w:tr w:rsidR="009F0315" w:rsidRPr="009F0315" w14:paraId="569E7093" w14:textId="77777777" w:rsidTr="006C2017">
        <w:trPr>
          <w:trHeight w:val="300"/>
        </w:trPr>
        <w:tc>
          <w:tcPr>
            <w:tcW w:w="1645" w:type="dxa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28EFDD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132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2AD6352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6954" w:type="dxa"/>
            <w:tcBorders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0C8136F" w14:textId="77777777" w:rsidR="009F0315" w:rsidRPr="009F0315" w:rsidRDefault="009F0315" w:rsidP="009F0315">
            <w:pPr>
              <w:spacing w:after="0" w:line="240" w:lineRule="auto"/>
              <w:ind w:left="708" w:hanging="7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</w:tr>
      <w:tr w:rsidR="009F0315" w:rsidRPr="009F0315" w14:paraId="1E3FC10A" w14:textId="77777777" w:rsidTr="006C2017">
        <w:trPr>
          <w:trHeight w:val="300"/>
        </w:trPr>
        <w:tc>
          <w:tcPr>
            <w:tcW w:w="164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7519CC8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setUpStage1</w:t>
            </w: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0F87548" w14:textId="6620867C" w:rsidR="009F0315" w:rsidRPr="009F0315" w:rsidRDefault="006C2017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BST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6B80FB7" w14:textId="525B6C47" w:rsidR="009F0315" w:rsidRPr="009F0315" w:rsidRDefault="006C2017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Vacío</w:t>
            </w:r>
          </w:p>
        </w:tc>
      </w:tr>
      <w:tr w:rsidR="009F0315" w:rsidRPr="009F0315" w14:paraId="23E13FA7" w14:textId="77777777" w:rsidTr="006C2017">
        <w:trPr>
          <w:trHeight w:val="300"/>
        </w:trPr>
        <w:tc>
          <w:tcPr>
            <w:tcW w:w="164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EDD6325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setUpStage2</w:t>
            </w: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E3132FE" w14:textId="71DEF032" w:rsidR="009F0315" w:rsidRPr="009F0315" w:rsidRDefault="006C2017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BST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07E2F17" w14:textId="70B2482F" w:rsidR="009F0315" w:rsidRPr="009F0315" w:rsidRDefault="006C2017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Árbol binario de búsqueda vacío</w:t>
            </w:r>
          </w:p>
        </w:tc>
      </w:tr>
      <w:tr w:rsidR="009F0315" w:rsidRPr="009F0315" w14:paraId="615DF62B" w14:textId="77777777" w:rsidTr="006C2017">
        <w:trPr>
          <w:trHeight w:val="300"/>
        </w:trPr>
        <w:tc>
          <w:tcPr>
            <w:tcW w:w="164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353A949" w14:textId="40F92150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r w:rsidR="006C201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B92112A" w14:textId="5AB38A4D" w:rsidR="009F0315" w:rsidRPr="009F0315" w:rsidRDefault="006C2017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AVL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DA94235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Vacío</w:t>
            </w:r>
          </w:p>
        </w:tc>
      </w:tr>
      <w:tr w:rsidR="009F0315" w:rsidRPr="009F0315" w14:paraId="13ACBE77" w14:textId="77777777" w:rsidTr="006C2017">
        <w:trPr>
          <w:trHeight w:val="300"/>
        </w:trPr>
        <w:tc>
          <w:tcPr>
            <w:tcW w:w="164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CB9C6D4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setUpStage4</w:t>
            </w: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E0DB2D8" w14:textId="0952785A" w:rsidR="009F0315" w:rsidRPr="009F0315" w:rsidRDefault="006C2017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AVL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3544A21" w14:textId="28266B12" w:rsidR="009F0315" w:rsidRPr="009F0315" w:rsidRDefault="006C2017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Árbol AVL vacío</w:t>
            </w:r>
          </w:p>
        </w:tc>
      </w:tr>
    </w:tbl>
    <w:p w14:paraId="5157213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14:paraId="16A1595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 </w:t>
      </w:r>
    </w:p>
    <w:p w14:paraId="1B8F8738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6ADD12F2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53C4967F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02C9310F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6D6CF2C4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67CE803C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2A01E774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28C378DD" w14:textId="77777777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02FE94D9" w14:textId="6BD39C54" w:rsid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02125A6" w14:textId="552F662A" w:rsidR="006C2017" w:rsidRDefault="006C2017" w:rsidP="009F0315">
      <w:pPr>
        <w:spacing w:line="259" w:lineRule="atLeast"/>
        <w:rPr>
          <w:ins w:id="0" w:author="Santiago Gutierrez Villegas" w:date="2021-10-31T17:39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166F2A68" w14:textId="41BAA6C2" w:rsidR="00B8742C" w:rsidRDefault="00B8742C" w:rsidP="009F0315">
      <w:pPr>
        <w:spacing w:line="259" w:lineRule="atLeast"/>
        <w:rPr>
          <w:ins w:id="1" w:author="Santiago Gutierrez Villegas" w:date="2021-10-31T17:39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309C2530" w14:textId="54CAEE85" w:rsidR="00B8742C" w:rsidRPr="00B8742C" w:rsidRDefault="00B8742C" w:rsidP="009F0315">
      <w:pPr>
        <w:spacing w:line="259" w:lineRule="atLeast"/>
        <w:rPr>
          <w:ins w:id="2" w:author="Santiago Gutierrez Villegas" w:date="2021-10-31T17:39:00Z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  <w:rPrChange w:id="3" w:author="Santiago Gutierrez Villegas" w:date="2021-10-31T17:39:00Z">
            <w:rPr>
              <w:ins w:id="4" w:author="Santiago Gutierrez Villegas" w:date="2021-10-31T17:39:00Z"/>
              <w:rFonts w:ascii="Times New Roman" w:eastAsia="Times New Roman" w:hAnsi="Times New Roman" w:cs="Times New Roman"/>
              <w:color w:val="000000"/>
              <w:sz w:val="24"/>
              <w:szCs w:val="24"/>
              <w:lang w:eastAsia="es-CO"/>
            </w:rPr>
          </w:rPrChange>
        </w:rPr>
      </w:pPr>
      <w:ins w:id="5" w:author="Santiago Gutierrez Villegas" w:date="2021-10-31T17:39:00Z">
        <w:r w:rsidRPr="00B8742C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es-CO"/>
            <w:rPrChange w:id="6" w:author="Santiago Gutierrez Villegas" w:date="2021-10-31T17:39:00Z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rPrChange>
          </w:rPr>
          <w:lastRenderedPageBreak/>
          <w:t>DISEÑO DE CASOS DE PRUEBA DE MODEL</w:t>
        </w:r>
      </w:ins>
    </w:p>
    <w:p w14:paraId="756A7E4D" w14:textId="117C4E15" w:rsidR="00B8742C" w:rsidRDefault="00B8742C" w:rsidP="009F0315">
      <w:pPr>
        <w:spacing w:line="259" w:lineRule="atLeast"/>
        <w:rPr>
          <w:ins w:id="7" w:author="Santiago Gutierrez Villegas" w:date="2021-10-31T17:39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68CC23B7" w14:textId="77777777" w:rsidR="00B8742C" w:rsidRPr="009F0315" w:rsidRDefault="00B8742C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2933"/>
        <w:gridCol w:w="1505"/>
        <w:gridCol w:w="1866"/>
        <w:gridCol w:w="1795"/>
      </w:tblGrid>
      <w:tr w:rsidR="009F0315" w:rsidRPr="009F0315" w14:paraId="28E8B947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7BA0F077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83608CE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BFCB640" w14:textId="662062E4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del w:id="8" w:author="Santiago Gutierrez Villegas" w:date="2021-10-31T17:26:00Z">
              <w:r w:rsidRPr="009F031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obtener el tamaño de la tabla hash</w:delText>
              </w:r>
            </w:del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ins w:id="9" w:author="Santiago Gutierrez Villegas" w:date="2021-10-31T17:28:00Z">
              <w:r w:rsidR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Agregar jugadores de forma remota.</w:t>
              </w:r>
            </w:ins>
          </w:p>
        </w:tc>
      </w:tr>
      <w:tr w:rsidR="009F0315" w:rsidRPr="009F0315" w14:paraId="53512DDB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3188E5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01A811E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3D834FD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875BDA1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7F89CBB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7A1AA91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019677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9A27A67" w14:textId="30045E93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393E69C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A6DDA01" w14:textId="7C389ECD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067799CF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C590E10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F7D5E0B" w14:textId="4C8309FB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0" w:author="Santiago Gutierrez Villegas" w:date="2021-10-31T17:25:00Z">
              <w:r w:rsidRPr="005D1CB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HashTable</w:delText>
              </w:r>
            </w:del>
            <w:ins w:id="11" w:author="Santiago Gutierrez Villegas" w:date="2021-10-31T17:25:00Z">
              <w:r w:rsidR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FIBA</w:t>
              </w:r>
            </w:ins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78DAAED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0E34BA0" w14:textId="4E37E834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2" w:author="Santiago Gutierrez Villegas" w:date="2021-10-31T17:26:00Z">
              <w:r w:rsidRPr="009F031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getSize </w:delText>
              </w:r>
            </w:del>
            <w:ins w:id="13" w:author="Santiago Gutierrez Villegas" w:date="2021-10-31T17:26:00Z">
              <w:r w:rsidR="004B2A43" w:rsidRPr="009F0315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 xml:space="preserve"> </w:t>
              </w:r>
            </w:ins>
            <w:ins w:id="14" w:author="Santiago Gutierrez Villegas" w:date="2021-10-31T17:27:00Z">
              <w:r w:rsidR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addPlayerToAllTrees</w:t>
              </w:r>
            </w:ins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AD8E09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D2DB64F" w14:textId="1CF94A92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ins w:id="15" w:author="Santiago Gutierrez Villegas" w:date="2021-10-31T17:27:00Z">
              <w:r w:rsidR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1</w:t>
              </w:r>
            </w:ins>
            <w:del w:id="16" w:author="Santiago Gutierrez Villegas" w:date="2021-10-31T17:27:00Z">
              <w:r w:rsidRPr="009F031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3</w:delText>
              </w:r>
            </w:del>
          </w:p>
          <w:p w14:paraId="0DB7D56F" w14:textId="77777777" w:rsidR="009F0315" w:rsidRPr="009F0315" w:rsidRDefault="009F0315" w:rsidP="009F0315">
            <w:pPr>
              <w:spacing w:after="0" w:line="240" w:lineRule="auto"/>
              <w:ind w:right="7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83C9FB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AE8870A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59150D8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  <w:p w14:paraId="32D72983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14:paraId="03606587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423A4D7" w14:textId="331F4BFB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7" w:author="Santiago Gutierrez Villegas" w:date="2021-10-31T17:27:00Z">
              <w:r w:rsidRPr="009F031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Devuelve el tamaño de la tabla hash como 0.</w:delText>
              </w:r>
            </w:del>
            <w:ins w:id="18" w:author="Santiago Gutierrez Villegas" w:date="2021-10-31T17:27:00Z">
              <w:r w:rsidR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No se agrega nada.</w:t>
              </w:r>
            </w:ins>
          </w:p>
        </w:tc>
      </w:tr>
      <w:tr w:rsidR="009F0315" w:rsidRPr="009F0315" w14:paraId="321A0AE6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5545B8A" w14:textId="5A22B79A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9" w:author="Santiago Gutierrez Villegas" w:date="2021-10-31T17:25:00Z">
              <w:r w:rsidRPr="005D1CB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HashTable</w:delText>
              </w:r>
            </w:del>
            <w:ins w:id="20" w:author="Santiago Gutierrez Villegas" w:date="2021-10-31T17:25:00Z">
              <w:r w:rsidR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FIBA</w:t>
              </w:r>
            </w:ins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0487F99" w14:textId="6AF39072" w:rsidR="009F0315" w:rsidRPr="009F0315" w:rsidRDefault="004B2A43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ins w:id="21" w:author="Santiago Gutierrez Villegas" w:date="2021-10-31T17:27:00Z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addPlayerToAllTrees</w:t>
              </w:r>
            </w:ins>
            <w:del w:id="22" w:author="Santiago Gutierrez Villegas" w:date="2021-10-31T17:27:00Z">
              <w:r w:rsidR="009F0315" w:rsidRPr="009F031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getSize</w:delText>
              </w:r>
            </w:del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853C87A" w14:textId="22AE7EE9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ins w:id="23" w:author="Santiago Gutierrez Villegas" w:date="2021-10-31T17:27:00Z">
              <w:r w:rsidR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2</w:t>
              </w:r>
            </w:ins>
            <w:del w:id="24" w:author="Santiago Gutierrez Villegas" w:date="2021-10-31T17:27:00Z">
              <w:r w:rsidRPr="009F031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4</w:delText>
              </w:r>
            </w:del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13EDD7E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23C405AA" w14:textId="0AC7ED01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5" w:author="Santiago Gutierrez Villegas" w:date="2021-10-31T17:27:00Z">
              <w:r w:rsidRPr="009F031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Devuelve el tamaño de la tabla hash como 1.</w:delText>
              </w:r>
            </w:del>
            <w:ins w:id="26" w:author="Santiago Gutierrez Villegas" w:date="2021-10-31T17:27:00Z">
              <w:r w:rsidR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A</w:t>
              </w:r>
            </w:ins>
            <w:ins w:id="27" w:author="Santiago Gutierrez Villegas" w:date="2021-10-31T17:28:00Z">
              <w:r w:rsidR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grega a un jugador.</w:t>
              </w:r>
            </w:ins>
          </w:p>
        </w:tc>
      </w:tr>
    </w:tbl>
    <w:p w14:paraId="2C20DF9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42F5D8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2823050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2852F0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2A6A8DBE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4CC763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1940"/>
        <w:gridCol w:w="1523"/>
        <w:gridCol w:w="2496"/>
        <w:gridCol w:w="2140"/>
      </w:tblGrid>
      <w:tr w:rsidR="009F0315" w:rsidRPr="009F0315" w14:paraId="4E25477C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42DFB455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B15FBFF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5711451" w14:textId="6267B410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del w:id="28" w:author="Santiago Gutierrez Villegas" w:date="2021-10-31T17:28:00Z">
              <w:r w:rsidRPr="009F031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comprobar si la tabla hash está llena o no.</w:delText>
              </w:r>
            </w:del>
            <w:ins w:id="29" w:author="Santiago Gutierrez Villegas" w:date="2021-10-31T17:28:00Z">
              <w:r w:rsidR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 xml:space="preserve">Buscar los valores menores a </w:t>
              </w:r>
            </w:ins>
            <w:ins w:id="30" w:author="Santiago Gutierrez Villegas" w:date="2021-10-31T17:29:00Z">
              <w:r w:rsidR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un valor en específico</w:t>
              </w:r>
            </w:ins>
          </w:p>
        </w:tc>
      </w:tr>
      <w:tr w:rsidR="009F0315" w:rsidRPr="009F0315" w14:paraId="3A05E6B8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73434A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8D45430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4AEA2C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AA6C6EA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B29E211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0D25E9A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183E4C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BED88C7" w14:textId="30DC5FA4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42A52CB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5B27380" w14:textId="2B84666D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0773593F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70E5E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931A111" w14:textId="00EA6B7C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1" w:author="Santiago Gutierrez Villegas" w:date="2021-10-31T17:25:00Z">
              <w:r w:rsidRPr="005D1CB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HashTable</w:delText>
              </w:r>
            </w:del>
            <w:ins w:id="32" w:author="Santiago Gutierrez Villegas" w:date="2021-10-31T17:25:00Z">
              <w:r w:rsidR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FIBA</w:t>
              </w:r>
            </w:ins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FFCFF8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7E510DB" w14:textId="12DBC736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3" w:author="Santiago Gutierrez Villegas" w:date="2021-10-31T17:28:00Z">
              <w:r w:rsidRPr="005D1CB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isFull</w:delText>
              </w:r>
            </w:del>
            <w:ins w:id="34" w:author="Santiago Gutierrez Villegas" w:date="2021-10-31T17:28:00Z">
              <w:r w:rsidR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searchLess</w:t>
              </w:r>
            </w:ins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C4576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C5B07CE" w14:textId="320B1BB1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ins w:id="35" w:author="Santiago Gutierrez Villegas" w:date="2021-10-31T17:34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1</w:t>
              </w:r>
            </w:ins>
            <w:del w:id="36" w:author="Santiago Gutierrez Villegas" w:date="2021-10-31T17:34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3</w:delText>
              </w:r>
            </w:del>
          </w:p>
          <w:p w14:paraId="6B473270" w14:textId="77777777" w:rsidR="009F0315" w:rsidRPr="009F0315" w:rsidRDefault="009F0315" w:rsidP="009F0315">
            <w:pPr>
              <w:spacing w:after="0" w:line="240" w:lineRule="auto"/>
              <w:ind w:right="7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566F344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98F45DA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877A759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  <w:p w14:paraId="715BAB37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14:paraId="64C44B6C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98E648B" w14:textId="560EA4A9" w:rsidR="009F0315" w:rsidRPr="009F0315" w:rsidDel="004B2A43" w:rsidRDefault="009F0315" w:rsidP="009F0315">
            <w:pPr>
              <w:spacing w:after="0" w:line="240" w:lineRule="auto"/>
              <w:rPr>
                <w:del w:id="37" w:author="Santiago Gutierrez Villegas" w:date="2021-10-31T17:29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8" w:author="Santiago Gutierrez Villegas" w:date="2021-10-31T17:29:00Z">
              <w:r w:rsidRPr="009F031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Falso</w:delText>
              </w:r>
            </w:del>
          </w:p>
          <w:p w14:paraId="46B4216E" w14:textId="48CD76B8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9" w:author="Santiago Gutierrez Villegas" w:date="2021-10-31T17:29:00Z">
              <w:r w:rsidRPr="009F031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La tabla hash no está llena.</w:delText>
              </w:r>
            </w:del>
            <w:ins w:id="40" w:author="Santiago Gutierrez Villegas" w:date="2021-10-31T17:29:00Z">
              <w:r w:rsidR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No hay ningún</w:t>
              </w:r>
            </w:ins>
          </w:p>
        </w:tc>
      </w:tr>
      <w:tr w:rsidR="009F0315" w:rsidRPr="009F0315" w14:paraId="065829FB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6F338905" w14:textId="3C2A3409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1" w:author="Santiago Gutierrez Villegas" w:date="2021-10-31T17:25:00Z">
              <w:r w:rsidRPr="005D1CB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HashTable</w:delText>
              </w:r>
            </w:del>
            <w:ins w:id="42" w:author="Santiago Gutierrez Villegas" w:date="2021-10-31T17:25:00Z">
              <w:r w:rsidR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FIBA</w:t>
              </w:r>
            </w:ins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71C7B6E" w14:textId="7184D4A8" w:rsidR="009F0315" w:rsidRPr="009F0315" w:rsidRDefault="004B2A43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ins w:id="43" w:author="Santiago Gutierrez Villegas" w:date="2021-10-31T17:28:00Z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searchLess</w:t>
              </w:r>
              <w:r w:rsidRPr="009F0315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()</w:t>
              </w:r>
            </w:ins>
            <w:del w:id="44" w:author="Santiago Gutierrez Villegas" w:date="2021-10-31T17:28:00Z">
              <w:r w:rsidR="009F0315" w:rsidRPr="005D1CB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isFull</w:delText>
              </w:r>
              <w:r w:rsidR="009F0315" w:rsidRPr="009F031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()</w:delText>
              </w:r>
            </w:del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AB7F31F" w14:textId="6F32215A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ins w:id="45" w:author="Santiago Gutierrez Villegas" w:date="2021-10-31T17:34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2</w:t>
              </w:r>
            </w:ins>
            <w:del w:id="46" w:author="Santiago Gutierrez Villegas" w:date="2021-10-31T17:34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4</w:delText>
              </w:r>
            </w:del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DF69CAA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08E50CA3" w14:textId="06A0704D" w:rsidR="009F0315" w:rsidRPr="009F0315" w:rsidDel="004B2A43" w:rsidRDefault="00B8742C" w:rsidP="009F0315">
            <w:pPr>
              <w:spacing w:after="0" w:line="240" w:lineRule="auto"/>
              <w:rPr>
                <w:del w:id="47" w:author="Santiago Gutierrez Villegas" w:date="2021-10-31T17:31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ins w:id="48" w:author="Santiago Gutierrez Villegas" w:date="2021-10-31T17:32:00Z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 xml:space="preserve">Encuentra los valores menores e iguales al valor buscado. </w:t>
              </w:r>
            </w:ins>
            <w:del w:id="49" w:author="Santiago Gutierrez Villegas" w:date="2021-10-31T17:31:00Z">
              <w:r w:rsidR="009F0315" w:rsidRPr="005D1CB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Verdad</w:delText>
              </w:r>
            </w:del>
          </w:p>
          <w:p w14:paraId="56228BC0" w14:textId="23180762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0" w:author="Santiago Gutierrez Villegas" w:date="2021-10-31T17:31:00Z">
              <w:r w:rsidRPr="009F031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La tabla hash está llena si asumimos que el tamaño es igual al número máximo de espacios.</w:delText>
              </w:r>
            </w:del>
          </w:p>
        </w:tc>
      </w:tr>
    </w:tbl>
    <w:p w14:paraId="7F4F44DE" w14:textId="79E27D06" w:rsidR="009F0315" w:rsidRPr="005D1CB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0E338C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2221"/>
        <w:gridCol w:w="1517"/>
        <w:gridCol w:w="2318"/>
        <w:gridCol w:w="2043"/>
      </w:tblGrid>
      <w:tr w:rsidR="009F0315" w:rsidRPr="009F0315" w14:paraId="00074E79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1F11EBD1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D906B73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876C8EE" w14:textId="4A99958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ins w:id="51" w:author="Santiago Gutierrez Villegas" w:date="2021-10-31T17:32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Buscar los valores mayores o iguales a un valor en específic</w:t>
              </w:r>
            </w:ins>
            <w:ins w:id="52" w:author="Santiago Gutierrez Villegas" w:date="2021-10-31T17:33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o.</w:t>
              </w:r>
            </w:ins>
            <w:del w:id="53" w:author="Santiago Gutierrez Villegas" w:date="2021-10-31T17:32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comprobar si la tabla hash está vacía o no.</w:delText>
              </w:r>
            </w:del>
          </w:p>
        </w:tc>
      </w:tr>
      <w:tr w:rsidR="009F0315" w:rsidRPr="009F0315" w14:paraId="52098625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35A1CB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30DAC59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E99951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4F98D7D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4B5D119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E237A02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20C74F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2F02A8E" w14:textId="71F9997C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329D691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BD69470" w14:textId="4A700BD7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001B5DA2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26C242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9B345BC" w14:textId="3A1B1BC2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4" w:author="Santiago Gutierrez Villegas" w:date="2021-10-31T17:25:00Z">
              <w:r w:rsidRPr="005D1CB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HashTable</w:delText>
              </w:r>
            </w:del>
            <w:ins w:id="55" w:author="Santiago Gutierrez Villegas" w:date="2021-10-31T17:25:00Z">
              <w:r w:rsidR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FIBA</w:t>
              </w:r>
            </w:ins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D86E9C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BC459A2" w14:textId="37DB8AB0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6" w:author="Santiago Gutierrez Villegas" w:date="2021-10-31T17:33:00Z">
              <w:r w:rsidRPr="005D1CB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isEmpty</w:delText>
              </w:r>
            </w:del>
            <w:ins w:id="57" w:author="Santiago Gutierrez Villegas" w:date="2021-10-31T17:33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searchMore</w:t>
              </w:r>
            </w:ins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6AF4E8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E637C9D" w14:textId="7136618B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ins w:id="58" w:author="Santiago Gutierrez Villegas" w:date="2021-10-31T17:35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1</w:t>
              </w:r>
            </w:ins>
            <w:del w:id="59" w:author="Santiago Gutierrez Villegas" w:date="2021-10-31T17:35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3</w:delText>
              </w:r>
            </w:del>
          </w:p>
          <w:p w14:paraId="19B04D08" w14:textId="77777777" w:rsidR="009F0315" w:rsidRPr="009F0315" w:rsidRDefault="009F0315" w:rsidP="009F0315">
            <w:pPr>
              <w:spacing w:after="0" w:line="240" w:lineRule="auto"/>
              <w:ind w:right="7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B87F603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9F59D37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E9D35CC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  <w:p w14:paraId="2025C5C0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14:paraId="64202D4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1766838" w14:textId="7F2A6528" w:rsidR="009F0315" w:rsidRPr="009F0315" w:rsidDel="00FF685C" w:rsidRDefault="009F0315" w:rsidP="009F0315">
            <w:pPr>
              <w:spacing w:after="0" w:line="240" w:lineRule="auto"/>
              <w:rPr>
                <w:del w:id="60" w:author="Santiago Gutierrez Villegas" w:date="2021-10-31T17:42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1" w:author="Santiago Gutierrez Villegas" w:date="2021-10-31T17:42:00Z"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Verdad</w:delText>
              </w:r>
            </w:del>
          </w:p>
          <w:p w14:paraId="7688FB3E" w14:textId="3EF7829F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2" w:author="Santiago Gutierrez Villegas" w:date="2021-10-31T17:42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La tabla hash está vacía</w:delText>
              </w:r>
            </w:del>
            <w:ins w:id="63" w:author="Santiago Gutierrez Villegas" w:date="2021-10-31T17:42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No hay ningún valor</w:t>
              </w:r>
            </w:ins>
            <w:del w:id="64" w:author="Santiago Gutierrez Villegas" w:date="2021-10-31T17:42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.</w:delText>
              </w:r>
            </w:del>
          </w:p>
        </w:tc>
      </w:tr>
      <w:tr w:rsidR="009F0315" w:rsidRPr="009F0315" w14:paraId="026CC85A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4E3B6BE" w14:textId="3D04A24A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5" w:author="Santiago Gutierrez Villegas" w:date="2021-10-31T17:25:00Z">
              <w:r w:rsidRPr="005D1CB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HashTable</w:delText>
              </w:r>
            </w:del>
            <w:ins w:id="66" w:author="Santiago Gutierrez Villegas" w:date="2021-10-31T17:25:00Z">
              <w:r w:rsidR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FIBA</w:t>
              </w:r>
            </w:ins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EE654EB" w14:textId="7B2ABFC0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7" w:author="Santiago Gutierrez Villegas" w:date="2021-10-31T17:33:00Z">
              <w:r w:rsidRPr="005D1CB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isEmpty</w:delText>
              </w:r>
            </w:del>
            <w:ins w:id="68" w:author="Santiago Gutierrez Villegas" w:date="2021-10-31T17:33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searchMore</w:t>
              </w:r>
            </w:ins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5547E96" w14:textId="4E490868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ins w:id="69" w:author="Santiago Gutierrez Villegas" w:date="2021-10-31T17:35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2</w:t>
              </w:r>
            </w:ins>
            <w:del w:id="70" w:author="Santiago Gutierrez Villegas" w:date="2021-10-31T17:35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4</w:delText>
              </w:r>
            </w:del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588F159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419FA74B" w14:textId="08B92ED9" w:rsidR="009F0315" w:rsidRPr="009F0315" w:rsidDel="00B8742C" w:rsidRDefault="009F0315" w:rsidP="009F0315">
            <w:pPr>
              <w:spacing w:after="0" w:line="240" w:lineRule="auto"/>
              <w:rPr>
                <w:del w:id="71" w:author="Santiago Gutierrez Villegas" w:date="2021-10-31T17:3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72" w:author="Santiago Gutierrez Villegas" w:date="2021-10-31T17:35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Falso</w:delText>
              </w:r>
            </w:del>
          </w:p>
          <w:p w14:paraId="24E1B86C" w14:textId="62F10885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73" w:author="Santiago Gutierrez Villegas" w:date="2021-10-31T17:35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La tabla hash no está vacía.</w:delText>
              </w:r>
            </w:del>
            <w:ins w:id="74" w:author="Santiago Gutierrez Villegas" w:date="2021-10-31T17:35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Encuentra los valores mayores e iguales al valor buscado</w:t>
              </w:r>
            </w:ins>
          </w:p>
        </w:tc>
      </w:tr>
    </w:tbl>
    <w:p w14:paraId="224ED24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4E4CBE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86E2D1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5C38CB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9FB04E7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DF7EE6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B80DE9F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2194"/>
        <w:gridCol w:w="1518"/>
        <w:gridCol w:w="2335"/>
        <w:gridCol w:w="2052"/>
      </w:tblGrid>
      <w:tr w:rsidR="009F0315" w:rsidRPr="009F0315" w14:paraId="32DAD555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49E95C5E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8895D7D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8D447FE" w14:textId="4A559756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del w:id="75" w:author="Santiago Gutierrez Villegas" w:date="2021-10-31T17:36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comprobar si en la </w:delText>
              </w:r>
              <w:r w:rsidRPr="005D1CB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key</w:delText>
              </w:r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 existe o no un valor.</w:delText>
              </w:r>
            </w:del>
            <w:ins w:id="76" w:author="Santiago Gutierrez Villegas" w:date="2021-10-31T17:36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Buscar los valores iguales al valor específicado.</w:t>
              </w:r>
            </w:ins>
          </w:p>
        </w:tc>
      </w:tr>
      <w:tr w:rsidR="009F0315" w:rsidRPr="009F0315" w14:paraId="618A6DF7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1036F39A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72C06A1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F07245B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00A970B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1514EA0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7420A7E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B9970B8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88620BA" w14:textId="0F81CC3D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2CA2704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EB99B5F" w14:textId="07F1DF53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73DC0FBF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6A990A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21EE3B6" w14:textId="75D2CF4A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77" w:author="Santiago Gutierrez Villegas" w:date="2021-10-31T17:25:00Z">
              <w:r w:rsidRPr="005D1CB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HashTable</w:delText>
              </w:r>
            </w:del>
            <w:ins w:id="78" w:author="Santiago Gutierrez Villegas" w:date="2021-10-31T17:25:00Z">
              <w:r w:rsidR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FIBA</w:t>
              </w:r>
            </w:ins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612617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A31A304" w14:textId="18CFC417" w:rsidR="009F0315" w:rsidRPr="009F0315" w:rsidRDefault="00B8742C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ins w:id="79" w:author="Santiago Gutierrez Villegas" w:date="2021-10-31T17:36:00Z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searchEquals</w:t>
              </w:r>
            </w:ins>
            <w:del w:id="80" w:author="Santiago Gutierrez Villegas" w:date="2021-10-31T17:35:00Z">
              <w:r w:rsidR="009F0315" w:rsidRPr="005D1CB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contains</w:delText>
              </w:r>
              <w:r w:rsidR="009F0315"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 ()</w:delText>
              </w:r>
            </w:del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47B56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3063DC7" w14:textId="53E0CE33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ins w:id="81" w:author="Santiago Gutierrez Villegas" w:date="2021-10-31T17:35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1</w:t>
              </w:r>
            </w:ins>
            <w:del w:id="82" w:author="Santiago Gutierrez Villegas" w:date="2021-10-31T17:35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3</w:delText>
              </w:r>
            </w:del>
          </w:p>
          <w:p w14:paraId="017CD895" w14:textId="77777777" w:rsidR="009F0315" w:rsidRPr="009F0315" w:rsidRDefault="009F0315" w:rsidP="009F0315">
            <w:pPr>
              <w:spacing w:after="0" w:line="240" w:lineRule="auto"/>
              <w:ind w:right="7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D8D8513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937058B" w14:textId="1ED24881" w:rsidR="009F0315" w:rsidRPr="009F0315" w:rsidRDefault="00B8742C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ins w:id="83" w:author="Santiago Gutierrez Villegas" w:date="2021-10-31T17:41:00Z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Ninguno.</w:t>
              </w:r>
            </w:ins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EDC6A18" w14:textId="22C65A7F" w:rsidR="009F0315" w:rsidRPr="009F0315" w:rsidDel="00B8742C" w:rsidRDefault="009F0315" w:rsidP="009F0315">
            <w:pPr>
              <w:spacing w:after="0" w:line="240" w:lineRule="auto"/>
              <w:jc w:val="center"/>
              <w:rPr>
                <w:del w:id="84" w:author="Santiago Gutierrez Villegas" w:date="2021-10-31T17:3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85" w:author="Santiago Gutierrez Villegas" w:date="2021-10-31T17:35:00Z">
              <w:r w:rsidRPr="005D1CB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Key</w:delText>
              </w:r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 = "123"</w:delText>
              </w:r>
            </w:del>
          </w:p>
          <w:p w14:paraId="28DEEC94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14:paraId="0B26C16F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8D786BB" w14:textId="79DFAE20" w:rsidR="009F0315" w:rsidRPr="009F0315" w:rsidDel="00FF685C" w:rsidRDefault="009F0315" w:rsidP="009F0315">
            <w:pPr>
              <w:spacing w:after="0" w:line="240" w:lineRule="auto"/>
              <w:rPr>
                <w:del w:id="86" w:author="Santiago Gutierrez Villegas" w:date="2021-10-31T17:42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87" w:author="Santiago Gutierrez Villegas" w:date="2021-10-31T17:42:00Z"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Verdad</w:delText>
              </w:r>
            </w:del>
          </w:p>
          <w:p w14:paraId="2F5891BF" w14:textId="01D250A9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88" w:author="Santiago Gutierrez Villegas" w:date="2021-10-31T17:42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La posición de la llave está vacía.</w:delText>
              </w:r>
            </w:del>
            <w:ins w:id="89" w:author="Santiago Gutierrez Villegas" w:date="2021-10-31T17:42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No encuentra el valor.</w:t>
              </w:r>
            </w:ins>
          </w:p>
        </w:tc>
      </w:tr>
      <w:tr w:rsidR="009F0315" w:rsidRPr="009F0315" w14:paraId="3A7F80F0" w14:textId="77777777" w:rsidTr="009F0315">
        <w:trPr>
          <w:trHeight w:val="1278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5C54F78A" w14:textId="336744FE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90" w:author="Santiago Gutierrez Villegas" w:date="2021-10-31T17:25:00Z">
              <w:r w:rsidRPr="005D1CB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HashTable</w:delText>
              </w:r>
            </w:del>
            <w:ins w:id="91" w:author="Santiago Gutierrez Villegas" w:date="2021-10-31T17:25:00Z">
              <w:r w:rsidR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FIBA</w:t>
              </w:r>
            </w:ins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2A94B5D" w14:textId="1AE9DC21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92" w:author="Santiago Gutierrez Villegas" w:date="2021-10-31T17:35:00Z">
              <w:r w:rsidRPr="005D1CB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contains</w:delText>
              </w:r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 ()</w:delText>
              </w:r>
            </w:del>
            <w:ins w:id="93" w:author="Santiago Gutierrez Villegas" w:date="2021-10-31T17:35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searchEquals()</w:t>
              </w:r>
            </w:ins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3BD0DA4" w14:textId="72536C5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  <w:ins w:id="94" w:author="Santiago Gutierrez Villegas" w:date="2021-10-31T17:35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2</w:t>
              </w:r>
            </w:ins>
            <w:del w:id="95" w:author="Santiago Gutierrez Villegas" w:date="2021-10-31T17:35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4</w:delText>
              </w:r>
            </w:del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6C14B22" w14:textId="3EB18DD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96" w:author="Santiago Gutierrez Villegas" w:date="2021-10-31T17:35:00Z">
              <w:r w:rsidRPr="005D1CB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key</w:delText>
              </w:r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 = "123"</w:delText>
              </w:r>
            </w:del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306C2940" w14:textId="714027D5" w:rsidR="009F0315" w:rsidRPr="009F0315" w:rsidDel="00B8742C" w:rsidRDefault="009F0315" w:rsidP="009F0315">
            <w:pPr>
              <w:spacing w:after="0" w:line="240" w:lineRule="auto"/>
              <w:rPr>
                <w:del w:id="97" w:author="Santiago Gutierrez Villegas" w:date="2021-10-31T17:36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98" w:author="Santiago Gutierrez Villegas" w:date="2021-10-31T17:36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Falso</w:delText>
              </w:r>
            </w:del>
          </w:p>
          <w:p w14:paraId="4077442E" w14:textId="0EAF677C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99" w:author="Santiago Gutierrez Villegas" w:date="2021-10-31T17:36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La posición de la llave no está vacía.</w:delText>
              </w:r>
            </w:del>
            <w:ins w:id="100" w:author="Santiago Gutierrez Villegas" w:date="2021-10-31T17:36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 xml:space="preserve">Encuentra los valores iguales al valor </w:t>
              </w:r>
            </w:ins>
            <w:ins w:id="101" w:author="Santiago Gutierrez Villegas" w:date="2021-10-31T17:42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especificado</w:t>
              </w:r>
            </w:ins>
            <w:ins w:id="102" w:author="Santiago Gutierrez Villegas" w:date="2021-10-31T17:36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.</w:t>
              </w:r>
            </w:ins>
          </w:p>
        </w:tc>
      </w:tr>
    </w:tbl>
    <w:p w14:paraId="48824410" w14:textId="7D9BDE7C" w:rsidR="009F0315" w:rsidRPr="009F0315" w:rsidDel="00B8742C" w:rsidRDefault="009F0315" w:rsidP="009F0315">
      <w:pPr>
        <w:spacing w:line="259" w:lineRule="atLeast"/>
        <w:rPr>
          <w:del w:id="103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104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:rsidDel="00B8742C" w14:paraId="1300BB94" w14:textId="14CA81B9" w:rsidTr="009F0315">
        <w:trPr>
          <w:trHeight w:val="669"/>
          <w:del w:id="105" w:author="Santiago Gutierrez Villegas" w:date="2021-10-31T17:38:00Z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487A0197" w14:textId="7A175671" w:rsidR="009F0315" w:rsidRPr="009F0315" w:rsidDel="00B8742C" w:rsidRDefault="009F0315" w:rsidP="009F0315">
            <w:pPr>
              <w:spacing w:before="6" w:after="0" w:line="240" w:lineRule="auto"/>
              <w:rPr>
                <w:del w:id="106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07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0B9BC74A" w14:textId="26919053" w:rsidR="009F0315" w:rsidRPr="009F0315" w:rsidDel="00B8742C" w:rsidRDefault="009F0315" w:rsidP="009F0315">
            <w:pPr>
              <w:spacing w:before="1" w:after="0" w:line="240" w:lineRule="auto"/>
              <w:ind w:left="100"/>
              <w:rPr>
                <w:del w:id="108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09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723915A8" w14:textId="37D8D75B" w:rsidR="009F0315" w:rsidRPr="009F0315" w:rsidDel="00B8742C" w:rsidRDefault="009F0315" w:rsidP="009F0315">
            <w:pPr>
              <w:spacing w:before="1" w:after="0" w:line="240" w:lineRule="auto"/>
              <w:ind w:left="100"/>
              <w:rPr>
                <w:del w:id="110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11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Objetivo de la prueba: </w:delText>
              </w:r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obtener un número según la </w:delText>
              </w:r>
              <w:r w:rsidRPr="005D1CB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key</w:delText>
              </w:r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.</w:delText>
              </w:r>
            </w:del>
          </w:p>
        </w:tc>
      </w:tr>
      <w:tr w:rsidR="009F0315" w:rsidRPr="009F0315" w:rsidDel="00B8742C" w14:paraId="0CEC003E" w14:textId="5C546C80" w:rsidTr="009F0315">
        <w:trPr>
          <w:trHeight w:val="880"/>
          <w:del w:id="112" w:author="Santiago Gutierrez Villegas" w:date="2021-10-31T17:38:00Z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1E28E5D3" w14:textId="0C3A2ED4" w:rsidR="009F0315" w:rsidRPr="009F0315" w:rsidDel="00B8742C" w:rsidRDefault="009F0315" w:rsidP="009F0315">
            <w:pPr>
              <w:spacing w:before="10" w:after="0" w:line="240" w:lineRule="auto"/>
              <w:rPr>
                <w:del w:id="113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14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220586F4" w14:textId="729ED63F" w:rsidR="009F0315" w:rsidRPr="009F0315" w:rsidDel="00B8742C" w:rsidRDefault="009F0315" w:rsidP="009F0315">
            <w:pPr>
              <w:spacing w:after="0" w:line="240" w:lineRule="auto"/>
              <w:ind w:left="385"/>
              <w:rPr>
                <w:del w:id="115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16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Clase</w:delText>
              </w:r>
            </w:del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916F410" w14:textId="31869023" w:rsidR="009F0315" w:rsidRPr="009F0315" w:rsidDel="00B8742C" w:rsidRDefault="009F0315" w:rsidP="009F0315">
            <w:pPr>
              <w:spacing w:before="10" w:after="0" w:line="240" w:lineRule="auto"/>
              <w:rPr>
                <w:del w:id="117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18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109DF736" w14:textId="4BB77BB2" w:rsidR="009F0315" w:rsidRPr="009F0315" w:rsidDel="00B8742C" w:rsidRDefault="009F0315" w:rsidP="009F0315">
            <w:pPr>
              <w:spacing w:after="0" w:line="240" w:lineRule="auto"/>
              <w:ind w:left="488"/>
              <w:rPr>
                <w:del w:id="119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20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Método</w:delText>
              </w:r>
            </w:del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17218D97" w14:textId="065DAF19" w:rsidR="009F0315" w:rsidRPr="009F0315" w:rsidDel="00B8742C" w:rsidRDefault="009F0315" w:rsidP="009F0315">
            <w:pPr>
              <w:spacing w:before="10" w:after="0" w:line="240" w:lineRule="auto"/>
              <w:rPr>
                <w:del w:id="121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22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7D418B74" w14:textId="19FA4572" w:rsidR="009F0315" w:rsidRPr="009F0315" w:rsidDel="00B8742C" w:rsidRDefault="009F0315" w:rsidP="009F0315">
            <w:pPr>
              <w:spacing w:after="0" w:line="240" w:lineRule="auto"/>
              <w:ind w:left="255"/>
              <w:rPr>
                <w:del w:id="123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24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Escenario</w:delText>
              </w:r>
            </w:del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68FEAC8" w14:textId="07C29EC0" w:rsidR="009F0315" w:rsidRPr="009F0315" w:rsidDel="00B8742C" w:rsidRDefault="009F0315" w:rsidP="009F0315">
            <w:pPr>
              <w:spacing w:before="10" w:after="0" w:line="240" w:lineRule="auto"/>
              <w:rPr>
                <w:del w:id="125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26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6A2EEE6B" w14:textId="4BEF0A74" w:rsidR="009F0315" w:rsidRPr="009F0315" w:rsidDel="00B8742C" w:rsidRDefault="009F0315" w:rsidP="009F0315">
            <w:pPr>
              <w:spacing w:after="0" w:line="240" w:lineRule="auto"/>
              <w:ind w:left="472" w:right="306" w:hanging="133"/>
              <w:rPr>
                <w:del w:id="127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28" w:author="Santiago Gutierrez Villegas" w:date="2021-10-31T17:38:00Z">
              <w:r w:rsidRPr="005D1CB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Entrada</w:delText>
              </w:r>
            </w:del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257D7110" w14:textId="02DB0285" w:rsidR="009F0315" w:rsidRPr="009F0315" w:rsidDel="00B8742C" w:rsidRDefault="009F0315" w:rsidP="009F0315">
            <w:pPr>
              <w:spacing w:before="10" w:after="0" w:line="240" w:lineRule="auto"/>
              <w:rPr>
                <w:del w:id="129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30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586745C2" w14:textId="3BDE5AF6" w:rsidR="009F0315" w:rsidRPr="009F0315" w:rsidDel="00B8742C" w:rsidRDefault="009F0315" w:rsidP="009F0315">
            <w:pPr>
              <w:spacing w:after="0" w:line="240" w:lineRule="auto"/>
              <w:ind w:left="944"/>
              <w:rPr>
                <w:del w:id="131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32" w:author="Santiago Gutierrez Villegas" w:date="2021-10-31T17:38:00Z">
              <w:r w:rsidRPr="005D1CB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Salida</w:delText>
              </w:r>
            </w:del>
          </w:p>
        </w:tc>
      </w:tr>
      <w:tr w:rsidR="009F0315" w:rsidRPr="009F0315" w:rsidDel="00B8742C" w14:paraId="4BE8F467" w14:textId="1B156B54" w:rsidTr="009F0315">
        <w:trPr>
          <w:trHeight w:val="1278"/>
          <w:del w:id="133" w:author="Santiago Gutierrez Villegas" w:date="2021-10-31T17:38:00Z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4D1F90E" w14:textId="216C7BAE" w:rsidR="009F0315" w:rsidRPr="009F0315" w:rsidDel="00B8742C" w:rsidRDefault="009F0315" w:rsidP="009F0315">
            <w:pPr>
              <w:spacing w:before="10" w:after="0" w:line="240" w:lineRule="auto"/>
              <w:rPr>
                <w:del w:id="134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35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164C6036" w14:textId="54578A34" w:rsidR="009F0315" w:rsidRPr="009F0315" w:rsidDel="00B8742C" w:rsidRDefault="009F0315" w:rsidP="009F0315">
            <w:pPr>
              <w:spacing w:after="0" w:line="240" w:lineRule="auto"/>
              <w:ind w:left="518" w:hanging="411"/>
              <w:jc w:val="center"/>
              <w:rPr>
                <w:del w:id="136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37" w:author="Santiago Gutierrez Villegas" w:date="2021-10-31T17:25:00Z">
              <w:r w:rsidRPr="005D1CB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HashTable</w:delText>
              </w:r>
            </w:del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B13AE18" w14:textId="51A66537" w:rsidR="009F0315" w:rsidRPr="009F0315" w:rsidDel="00B8742C" w:rsidRDefault="009F0315" w:rsidP="009F0315">
            <w:pPr>
              <w:spacing w:before="10" w:after="0" w:line="240" w:lineRule="auto"/>
              <w:rPr>
                <w:del w:id="138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39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0D0A8439" w14:textId="459B508C" w:rsidR="009F0315" w:rsidRPr="009F0315" w:rsidDel="00B8742C" w:rsidRDefault="009F0315" w:rsidP="009F0315">
            <w:pPr>
              <w:spacing w:after="0" w:line="240" w:lineRule="auto"/>
              <w:ind w:left="687" w:hanging="579"/>
              <w:jc w:val="center"/>
              <w:rPr>
                <w:del w:id="140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41" w:author="Santiago Gutierrez Villegas" w:date="2021-10-31T17:25:00Z">
              <w:r w:rsidRPr="005D1CB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HashTable</w:delText>
              </w:r>
            </w:del>
            <w:del w:id="142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()</w:delText>
              </w:r>
            </w:del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77F2658" w14:textId="7E1F0ADC" w:rsidR="009F0315" w:rsidRPr="009F0315" w:rsidDel="00B8742C" w:rsidRDefault="009F0315" w:rsidP="009F0315">
            <w:pPr>
              <w:spacing w:before="10" w:after="0" w:line="240" w:lineRule="auto"/>
              <w:rPr>
                <w:del w:id="143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44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13EEDB2F" w14:textId="316FF0BD" w:rsidR="009F0315" w:rsidRPr="009F0315" w:rsidDel="00B8742C" w:rsidRDefault="009F0315" w:rsidP="009F0315">
            <w:pPr>
              <w:spacing w:after="0" w:line="240" w:lineRule="auto"/>
              <w:ind w:left="678" w:right="74" w:hanging="557"/>
              <w:rPr>
                <w:del w:id="145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46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setupStage3</w:delText>
              </w:r>
            </w:del>
          </w:p>
          <w:p w14:paraId="4D5B4C0D" w14:textId="1A06D3CE" w:rsidR="009F0315" w:rsidRPr="009F0315" w:rsidDel="00B8742C" w:rsidRDefault="009F0315" w:rsidP="009F0315">
            <w:pPr>
              <w:spacing w:after="0" w:line="240" w:lineRule="auto"/>
              <w:ind w:right="74"/>
              <w:rPr>
                <w:del w:id="147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48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2816E7B" w14:textId="599B8E23" w:rsidR="009F0315" w:rsidRPr="009F0315" w:rsidDel="00B8742C" w:rsidRDefault="009F0315" w:rsidP="009F0315">
            <w:pPr>
              <w:spacing w:after="0" w:line="240" w:lineRule="auto"/>
              <w:ind w:left="155" w:right="148"/>
              <w:jc w:val="center"/>
              <w:rPr>
                <w:del w:id="149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50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7A7843C4" w14:textId="45852C06" w:rsidR="009F0315" w:rsidRPr="009F0315" w:rsidDel="00B8742C" w:rsidRDefault="009F0315" w:rsidP="009F0315">
            <w:pPr>
              <w:spacing w:after="0" w:line="240" w:lineRule="auto"/>
              <w:ind w:left="155" w:right="148"/>
              <w:jc w:val="center"/>
              <w:rPr>
                <w:del w:id="151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52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72CCA34C" w14:textId="05BAFADB" w:rsidR="009F0315" w:rsidRPr="009F0315" w:rsidDel="00B8742C" w:rsidRDefault="009F0315" w:rsidP="009F0315">
            <w:pPr>
              <w:spacing w:after="0" w:line="240" w:lineRule="auto"/>
              <w:jc w:val="center"/>
              <w:rPr>
                <w:del w:id="153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54" w:author="Santiago Gutierrez Villegas" w:date="2021-10-31T17:38:00Z">
              <w:r w:rsidRPr="005D1CB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Key</w:delText>
              </w:r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 = "123"</w:delText>
              </w:r>
            </w:del>
          </w:p>
          <w:p w14:paraId="2FA1866F" w14:textId="4DEC37F9" w:rsidR="009F0315" w:rsidRPr="009F0315" w:rsidDel="00B8742C" w:rsidRDefault="009F0315" w:rsidP="009F0315">
            <w:pPr>
              <w:spacing w:after="0" w:line="240" w:lineRule="auto"/>
              <w:jc w:val="center"/>
              <w:rPr>
                <w:del w:id="155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56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14:paraId="62AF127C" w14:textId="0CDE8C6B" w:rsidR="009F0315" w:rsidRPr="009F0315" w:rsidDel="00B8742C" w:rsidRDefault="009F0315" w:rsidP="009F0315">
            <w:pPr>
              <w:spacing w:after="0" w:line="240" w:lineRule="auto"/>
              <w:jc w:val="center"/>
              <w:rPr>
                <w:del w:id="157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58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716507CB" w14:textId="1775BE62" w:rsidR="009F0315" w:rsidRPr="009F0315" w:rsidDel="00B8742C" w:rsidRDefault="009F0315" w:rsidP="009F0315">
            <w:pPr>
              <w:spacing w:after="0" w:line="240" w:lineRule="auto"/>
              <w:rPr>
                <w:del w:id="159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60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Devuelve el número 0.</w:delText>
              </w:r>
            </w:del>
          </w:p>
        </w:tc>
      </w:tr>
      <w:tr w:rsidR="009F0315" w:rsidRPr="009F0315" w:rsidDel="00B8742C" w14:paraId="3E1C53A2" w14:textId="4E5A4CF9" w:rsidTr="009F0315">
        <w:trPr>
          <w:trHeight w:val="1278"/>
          <w:del w:id="161" w:author="Santiago Gutierrez Villegas" w:date="2021-10-31T17:38:00Z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42F4DE6C" w14:textId="1E643A4D" w:rsidR="009F0315" w:rsidRPr="009F0315" w:rsidDel="00B8742C" w:rsidRDefault="009F0315" w:rsidP="009F0315">
            <w:pPr>
              <w:spacing w:before="10" w:after="0" w:line="240" w:lineRule="auto"/>
              <w:jc w:val="center"/>
              <w:rPr>
                <w:del w:id="162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63" w:author="Santiago Gutierrez Villegas" w:date="2021-10-31T17:25:00Z">
              <w:r w:rsidRPr="005D1CB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HashTable</w:delText>
              </w:r>
            </w:del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705A841" w14:textId="24ECC3B7" w:rsidR="009F0315" w:rsidRPr="009F0315" w:rsidDel="00B8742C" w:rsidRDefault="009F0315" w:rsidP="009F0315">
            <w:pPr>
              <w:spacing w:before="10" w:after="0" w:line="240" w:lineRule="auto"/>
              <w:jc w:val="center"/>
              <w:rPr>
                <w:del w:id="164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65" w:author="Santiago Gutierrez Villegas" w:date="2021-10-31T17:25:00Z">
              <w:r w:rsidRPr="005D1CB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HashTable</w:delText>
              </w:r>
            </w:del>
            <w:del w:id="166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()</w:delText>
              </w:r>
            </w:del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F14A958" w14:textId="37F53BBE" w:rsidR="009F0315" w:rsidRPr="009F0315" w:rsidDel="00B8742C" w:rsidRDefault="009F0315" w:rsidP="009F0315">
            <w:pPr>
              <w:spacing w:before="10" w:after="0" w:line="240" w:lineRule="auto"/>
              <w:jc w:val="center"/>
              <w:rPr>
                <w:del w:id="167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68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setupStage4</w:delText>
              </w:r>
            </w:del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6B165BF" w14:textId="130DCE3A" w:rsidR="009F0315" w:rsidRPr="009F0315" w:rsidDel="00B8742C" w:rsidRDefault="009F0315" w:rsidP="009F0315">
            <w:pPr>
              <w:spacing w:after="0" w:line="240" w:lineRule="auto"/>
              <w:ind w:left="155" w:right="148"/>
              <w:jc w:val="center"/>
              <w:rPr>
                <w:del w:id="169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70" w:author="Santiago Gutierrez Villegas" w:date="2021-10-31T17:38:00Z">
              <w:r w:rsidRPr="005D1CB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key</w:delText>
              </w:r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 = "123"</w:delText>
              </w:r>
            </w:del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2E98FC85" w14:textId="79806973" w:rsidR="009F0315" w:rsidRPr="009F0315" w:rsidDel="00B8742C" w:rsidRDefault="009F0315" w:rsidP="009F0315">
            <w:pPr>
              <w:spacing w:after="0" w:line="240" w:lineRule="auto"/>
              <w:rPr>
                <w:del w:id="171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72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Devuelve el número 0.</w:delText>
              </w:r>
            </w:del>
          </w:p>
        </w:tc>
      </w:tr>
    </w:tbl>
    <w:p w14:paraId="5FC1351B" w14:textId="53389024" w:rsidR="009F0315" w:rsidRPr="009F0315" w:rsidDel="00B8742C" w:rsidRDefault="009F0315" w:rsidP="009F0315">
      <w:pPr>
        <w:spacing w:line="259" w:lineRule="atLeast"/>
        <w:rPr>
          <w:del w:id="173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174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121F430C" w14:textId="304798D6" w:rsidR="009F0315" w:rsidRPr="009F0315" w:rsidDel="00B8742C" w:rsidRDefault="009F0315" w:rsidP="009F0315">
      <w:pPr>
        <w:spacing w:line="259" w:lineRule="atLeast"/>
        <w:rPr>
          <w:del w:id="175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176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545BEEF6" w14:textId="4FCDA7EC" w:rsidR="009F0315" w:rsidRPr="009F0315" w:rsidDel="00B8742C" w:rsidRDefault="009F0315" w:rsidP="009F0315">
      <w:pPr>
        <w:spacing w:line="259" w:lineRule="atLeast"/>
        <w:rPr>
          <w:del w:id="177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178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65EB37C5" w14:textId="3AE16413" w:rsidR="009F0315" w:rsidRPr="009F0315" w:rsidDel="00B8742C" w:rsidRDefault="009F0315" w:rsidP="009F0315">
      <w:pPr>
        <w:spacing w:line="259" w:lineRule="atLeast"/>
        <w:rPr>
          <w:del w:id="179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180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0BC769B2" w14:textId="7F5CD7FD" w:rsidR="009F0315" w:rsidRPr="009F0315" w:rsidDel="00B8742C" w:rsidRDefault="009F0315" w:rsidP="009F0315">
      <w:pPr>
        <w:spacing w:line="259" w:lineRule="atLeast"/>
        <w:rPr>
          <w:del w:id="181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182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7C2E7F11" w14:textId="7ED4FC50" w:rsidR="009F0315" w:rsidRPr="009F0315" w:rsidDel="00B8742C" w:rsidRDefault="009F0315" w:rsidP="009F0315">
      <w:pPr>
        <w:spacing w:line="259" w:lineRule="atLeast"/>
        <w:rPr>
          <w:del w:id="183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184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1ECDB23A" w14:textId="0029E597" w:rsidR="009F0315" w:rsidRPr="009F0315" w:rsidDel="00B8742C" w:rsidRDefault="009F0315" w:rsidP="009F0315">
      <w:pPr>
        <w:spacing w:line="259" w:lineRule="atLeast"/>
        <w:rPr>
          <w:del w:id="185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186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:rsidDel="00B8742C" w14:paraId="3B9CCC30" w14:textId="23C70B50" w:rsidTr="009F0315">
        <w:trPr>
          <w:trHeight w:val="669"/>
          <w:del w:id="187" w:author="Santiago Gutierrez Villegas" w:date="2021-10-31T17:38:00Z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543B2912" w14:textId="1DDE90C1" w:rsidR="009F0315" w:rsidRPr="009F0315" w:rsidDel="00B8742C" w:rsidRDefault="009F0315" w:rsidP="009F0315">
            <w:pPr>
              <w:spacing w:before="6" w:after="0" w:line="240" w:lineRule="auto"/>
              <w:rPr>
                <w:del w:id="188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89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7CA374BF" w14:textId="5EA87A76" w:rsidR="009F0315" w:rsidRPr="009F0315" w:rsidDel="00B8742C" w:rsidRDefault="009F0315" w:rsidP="009F0315">
            <w:pPr>
              <w:spacing w:before="1" w:after="0" w:line="240" w:lineRule="auto"/>
              <w:ind w:left="100"/>
              <w:rPr>
                <w:del w:id="190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91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25C2C218" w14:textId="792F39BD" w:rsidR="009F0315" w:rsidRPr="009F0315" w:rsidDel="00B8742C" w:rsidRDefault="009F0315" w:rsidP="009F0315">
            <w:pPr>
              <w:spacing w:before="1" w:after="0" w:line="240" w:lineRule="auto"/>
              <w:ind w:left="100"/>
              <w:rPr>
                <w:del w:id="192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93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Objetivo de la prueba: </w:delText>
              </w:r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agregar un elemento a la tabla hash.</w:delText>
              </w:r>
            </w:del>
          </w:p>
        </w:tc>
      </w:tr>
      <w:tr w:rsidR="009F0315" w:rsidRPr="009F0315" w:rsidDel="00B8742C" w14:paraId="29982F6B" w14:textId="2B7DE501" w:rsidTr="009F0315">
        <w:trPr>
          <w:trHeight w:val="880"/>
          <w:del w:id="194" w:author="Santiago Gutierrez Villegas" w:date="2021-10-31T17:38:00Z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952337E" w14:textId="5D74C93C" w:rsidR="009F0315" w:rsidRPr="009F0315" w:rsidDel="00B8742C" w:rsidRDefault="009F0315" w:rsidP="009F0315">
            <w:pPr>
              <w:spacing w:before="10" w:after="0" w:line="240" w:lineRule="auto"/>
              <w:rPr>
                <w:del w:id="195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96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318E2B63" w14:textId="404EA84D" w:rsidR="009F0315" w:rsidRPr="009F0315" w:rsidDel="00B8742C" w:rsidRDefault="009F0315" w:rsidP="009F0315">
            <w:pPr>
              <w:spacing w:after="0" w:line="240" w:lineRule="auto"/>
              <w:ind w:left="385"/>
              <w:rPr>
                <w:del w:id="197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198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Clase</w:delText>
              </w:r>
            </w:del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6233ACD" w14:textId="789826D6" w:rsidR="009F0315" w:rsidRPr="009F0315" w:rsidDel="00B8742C" w:rsidRDefault="009F0315" w:rsidP="009F0315">
            <w:pPr>
              <w:spacing w:before="10" w:after="0" w:line="240" w:lineRule="auto"/>
              <w:rPr>
                <w:del w:id="199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00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0093890B" w14:textId="076F261D" w:rsidR="009F0315" w:rsidRPr="009F0315" w:rsidDel="00B8742C" w:rsidRDefault="009F0315" w:rsidP="009F0315">
            <w:pPr>
              <w:spacing w:after="0" w:line="240" w:lineRule="auto"/>
              <w:ind w:left="488"/>
              <w:rPr>
                <w:del w:id="201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02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Método</w:delText>
              </w:r>
            </w:del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6FD11CF" w14:textId="39508DC9" w:rsidR="009F0315" w:rsidRPr="009F0315" w:rsidDel="00B8742C" w:rsidRDefault="009F0315" w:rsidP="009F0315">
            <w:pPr>
              <w:spacing w:before="10" w:after="0" w:line="240" w:lineRule="auto"/>
              <w:rPr>
                <w:del w:id="203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04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25A10F7D" w14:textId="0630D3C1" w:rsidR="009F0315" w:rsidRPr="009F0315" w:rsidDel="00B8742C" w:rsidRDefault="009F0315" w:rsidP="009F0315">
            <w:pPr>
              <w:spacing w:after="0" w:line="240" w:lineRule="auto"/>
              <w:ind w:left="255"/>
              <w:rPr>
                <w:del w:id="205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06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Escenario</w:delText>
              </w:r>
            </w:del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EDBF2D2" w14:textId="79D0F95B" w:rsidR="009F0315" w:rsidRPr="009F0315" w:rsidDel="00B8742C" w:rsidRDefault="009F0315" w:rsidP="009F0315">
            <w:pPr>
              <w:spacing w:before="10" w:after="0" w:line="240" w:lineRule="auto"/>
              <w:rPr>
                <w:del w:id="207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08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46FF35E9" w14:textId="19A56DB2" w:rsidR="009F0315" w:rsidRPr="009F0315" w:rsidDel="00B8742C" w:rsidRDefault="009F0315" w:rsidP="009F0315">
            <w:pPr>
              <w:spacing w:after="0" w:line="240" w:lineRule="auto"/>
              <w:ind w:left="472" w:right="306" w:hanging="133"/>
              <w:rPr>
                <w:del w:id="209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10" w:author="Santiago Gutierrez Villegas" w:date="2021-10-31T17:38:00Z">
              <w:r w:rsidRPr="005D1CB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Entrada</w:delText>
              </w:r>
            </w:del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47C3FA65" w14:textId="6A826EA6" w:rsidR="009F0315" w:rsidRPr="009F0315" w:rsidDel="00B8742C" w:rsidRDefault="009F0315" w:rsidP="009F0315">
            <w:pPr>
              <w:spacing w:before="10" w:after="0" w:line="240" w:lineRule="auto"/>
              <w:rPr>
                <w:del w:id="211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12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4469CADC" w14:textId="13B896CD" w:rsidR="009F0315" w:rsidRPr="009F0315" w:rsidDel="00B8742C" w:rsidRDefault="009F0315" w:rsidP="009F0315">
            <w:pPr>
              <w:spacing w:after="0" w:line="240" w:lineRule="auto"/>
              <w:ind w:left="944"/>
              <w:rPr>
                <w:del w:id="213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14" w:author="Santiago Gutierrez Villegas" w:date="2021-10-31T17:38:00Z">
              <w:r w:rsidRPr="005D1CB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Salida</w:delText>
              </w:r>
            </w:del>
          </w:p>
        </w:tc>
      </w:tr>
      <w:tr w:rsidR="009F0315" w:rsidRPr="009F0315" w:rsidDel="00B8742C" w14:paraId="2A77DB8B" w14:textId="1DDA4B1B" w:rsidTr="009F0315">
        <w:trPr>
          <w:trHeight w:val="1278"/>
          <w:del w:id="215" w:author="Santiago Gutierrez Villegas" w:date="2021-10-31T17:38:00Z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E5FD903" w14:textId="4E8F56E2" w:rsidR="009F0315" w:rsidRPr="009F0315" w:rsidDel="00B8742C" w:rsidRDefault="009F0315" w:rsidP="009F0315">
            <w:pPr>
              <w:spacing w:before="10" w:after="0" w:line="240" w:lineRule="auto"/>
              <w:rPr>
                <w:del w:id="216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17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4E152A52" w14:textId="15A98CBC" w:rsidR="009F0315" w:rsidRPr="009F0315" w:rsidDel="00B8742C" w:rsidRDefault="009F0315" w:rsidP="009F0315">
            <w:pPr>
              <w:spacing w:after="0" w:line="240" w:lineRule="auto"/>
              <w:ind w:left="518" w:hanging="411"/>
              <w:jc w:val="center"/>
              <w:rPr>
                <w:del w:id="218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19" w:author="Santiago Gutierrez Villegas" w:date="2021-10-31T17:25:00Z">
              <w:r w:rsidRPr="005D1CB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HashTable</w:delText>
              </w:r>
            </w:del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056AA7" w14:textId="2D1CA6A7" w:rsidR="009F0315" w:rsidRPr="009F0315" w:rsidDel="00B8742C" w:rsidRDefault="009F0315" w:rsidP="009F0315">
            <w:pPr>
              <w:spacing w:before="10" w:after="0" w:line="240" w:lineRule="auto"/>
              <w:rPr>
                <w:del w:id="220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21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73D93A7E" w14:textId="0373FFCC" w:rsidR="009F0315" w:rsidRPr="009F0315" w:rsidDel="00B8742C" w:rsidRDefault="009F0315" w:rsidP="009F0315">
            <w:pPr>
              <w:spacing w:after="0" w:line="240" w:lineRule="auto"/>
              <w:ind w:left="687" w:hanging="579"/>
              <w:jc w:val="center"/>
              <w:rPr>
                <w:del w:id="222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23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insert()</w:delText>
              </w:r>
            </w:del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A5EBF5" w14:textId="02CB3902" w:rsidR="009F0315" w:rsidRPr="009F0315" w:rsidDel="00B8742C" w:rsidRDefault="009F0315" w:rsidP="009F0315">
            <w:pPr>
              <w:spacing w:before="10" w:after="0" w:line="240" w:lineRule="auto"/>
              <w:rPr>
                <w:del w:id="224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25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4B59FD54" w14:textId="20EAC11E" w:rsidR="009F0315" w:rsidRPr="009F0315" w:rsidDel="00B8742C" w:rsidRDefault="009F0315" w:rsidP="009F0315">
            <w:pPr>
              <w:spacing w:after="0" w:line="240" w:lineRule="auto"/>
              <w:ind w:left="678" w:right="74" w:hanging="557"/>
              <w:rPr>
                <w:del w:id="226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27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setupStage3</w:delText>
              </w:r>
            </w:del>
          </w:p>
          <w:p w14:paraId="56586BF0" w14:textId="2552CA86" w:rsidR="009F0315" w:rsidRPr="009F0315" w:rsidDel="00B8742C" w:rsidRDefault="009F0315" w:rsidP="009F0315">
            <w:pPr>
              <w:spacing w:after="0" w:line="240" w:lineRule="auto"/>
              <w:ind w:right="74"/>
              <w:rPr>
                <w:del w:id="228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29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31A9A9" w14:textId="797193CF" w:rsidR="009F0315" w:rsidRPr="009F0315" w:rsidDel="00B8742C" w:rsidRDefault="009F0315" w:rsidP="009F0315">
            <w:pPr>
              <w:spacing w:after="0" w:line="240" w:lineRule="auto"/>
              <w:ind w:left="155" w:right="148"/>
              <w:jc w:val="center"/>
              <w:rPr>
                <w:del w:id="230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31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21467936" w14:textId="6215CDFA" w:rsidR="009F0315" w:rsidRPr="009F0315" w:rsidDel="00B8742C" w:rsidRDefault="009F0315" w:rsidP="009F0315">
            <w:pPr>
              <w:spacing w:after="0" w:line="240" w:lineRule="auto"/>
              <w:ind w:left="155" w:right="148"/>
              <w:jc w:val="center"/>
              <w:rPr>
                <w:del w:id="232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33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27A4C4AA" w14:textId="038A8126" w:rsidR="009F0315" w:rsidRPr="009F0315" w:rsidDel="00B8742C" w:rsidRDefault="009F0315" w:rsidP="009F0315">
            <w:pPr>
              <w:spacing w:after="0" w:line="240" w:lineRule="auto"/>
              <w:jc w:val="center"/>
              <w:rPr>
                <w:del w:id="234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35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Ninguno</w:delText>
              </w:r>
            </w:del>
          </w:p>
          <w:p w14:paraId="77198280" w14:textId="7153B1C3" w:rsidR="009F0315" w:rsidRPr="009F0315" w:rsidDel="00B8742C" w:rsidRDefault="009F0315" w:rsidP="009F0315">
            <w:pPr>
              <w:spacing w:after="0" w:line="240" w:lineRule="auto"/>
              <w:jc w:val="center"/>
              <w:rPr>
                <w:del w:id="236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37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14:paraId="28B0530D" w14:textId="0C9DDB07" w:rsidR="009F0315" w:rsidRPr="009F0315" w:rsidDel="00B8742C" w:rsidRDefault="009F0315" w:rsidP="009F0315">
            <w:pPr>
              <w:spacing w:after="0" w:line="240" w:lineRule="auto"/>
              <w:jc w:val="center"/>
              <w:rPr>
                <w:del w:id="238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39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0F6ED897" w14:textId="0088DEDC" w:rsidR="009F0315" w:rsidRPr="009F0315" w:rsidDel="00B8742C" w:rsidRDefault="009F0315" w:rsidP="009F0315">
            <w:pPr>
              <w:spacing w:after="0" w:line="240" w:lineRule="auto"/>
              <w:rPr>
                <w:del w:id="240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41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No es posible agregar un nuevo elemento a la tabla hash</w:delText>
              </w:r>
            </w:del>
          </w:p>
        </w:tc>
      </w:tr>
      <w:tr w:rsidR="009F0315" w:rsidRPr="009F0315" w:rsidDel="00B8742C" w14:paraId="1AC32AA4" w14:textId="2D813373" w:rsidTr="009F0315">
        <w:trPr>
          <w:trHeight w:val="1278"/>
          <w:del w:id="242" w:author="Santiago Gutierrez Villegas" w:date="2021-10-31T17:38:00Z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532E304C" w14:textId="7E5610A4" w:rsidR="009F0315" w:rsidRPr="009F0315" w:rsidDel="00B8742C" w:rsidRDefault="009F0315" w:rsidP="009F0315">
            <w:pPr>
              <w:spacing w:before="10" w:after="0" w:line="240" w:lineRule="auto"/>
              <w:jc w:val="center"/>
              <w:rPr>
                <w:del w:id="243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44" w:author="Santiago Gutierrez Villegas" w:date="2021-10-31T17:25:00Z">
              <w:r w:rsidRPr="005D1CB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HashTable</w:delText>
              </w:r>
            </w:del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DFFB46B" w14:textId="38841021" w:rsidR="009F0315" w:rsidRPr="009F0315" w:rsidDel="00B8742C" w:rsidRDefault="009F0315" w:rsidP="009F0315">
            <w:pPr>
              <w:spacing w:before="10" w:after="0" w:line="240" w:lineRule="auto"/>
              <w:jc w:val="center"/>
              <w:rPr>
                <w:del w:id="245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46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insert()</w:delText>
              </w:r>
            </w:del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45B93A6C" w14:textId="628E1979" w:rsidR="009F0315" w:rsidRPr="009F0315" w:rsidDel="00B8742C" w:rsidRDefault="009F0315" w:rsidP="009F0315">
            <w:pPr>
              <w:spacing w:before="10" w:after="0" w:line="240" w:lineRule="auto"/>
              <w:jc w:val="center"/>
              <w:rPr>
                <w:del w:id="247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48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setupStage4</w:delText>
              </w:r>
            </w:del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E031AFF" w14:textId="5F401B52" w:rsidR="009F0315" w:rsidRPr="009F0315" w:rsidDel="00B8742C" w:rsidRDefault="009F0315" w:rsidP="009F0315">
            <w:pPr>
              <w:spacing w:after="0" w:line="240" w:lineRule="auto"/>
              <w:ind w:left="155" w:right="148"/>
              <w:jc w:val="center"/>
              <w:rPr>
                <w:del w:id="249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50" w:author="Santiago Gutierrez Villegas" w:date="2021-10-31T17:38:00Z">
              <w:r w:rsidRPr="005D1CB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key</w:delText>
              </w:r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 = "123"</w:delText>
              </w:r>
            </w:del>
          </w:p>
          <w:p w14:paraId="082F99B5" w14:textId="7167CD7F" w:rsidR="009F0315" w:rsidRPr="009F0315" w:rsidDel="00B8742C" w:rsidRDefault="009F0315" w:rsidP="009F0315">
            <w:pPr>
              <w:spacing w:after="0" w:line="240" w:lineRule="auto"/>
              <w:ind w:left="155" w:right="148"/>
              <w:jc w:val="center"/>
              <w:rPr>
                <w:del w:id="251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52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element = "Juego"</w:delText>
              </w:r>
            </w:del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25286BFA" w14:textId="56559D52" w:rsidR="009F0315" w:rsidRPr="009F0315" w:rsidDel="00B8742C" w:rsidRDefault="009F0315" w:rsidP="009F0315">
            <w:pPr>
              <w:spacing w:after="0" w:line="240" w:lineRule="auto"/>
              <w:rPr>
                <w:del w:id="253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54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El juego se agregó con éxito.</w:delText>
              </w:r>
            </w:del>
          </w:p>
        </w:tc>
      </w:tr>
    </w:tbl>
    <w:p w14:paraId="4C47A0BB" w14:textId="125A1856" w:rsidR="009F0315" w:rsidRPr="009F0315" w:rsidDel="00B8742C" w:rsidRDefault="009F0315" w:rsidP="009F0315">
      <w:pPr>
        <w:spacing w:line="259" w:lineRule="atLeast"/>
        <w:rPr>
          <w:del w:id="255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256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72EE06E3" w14:textId="178B13B8" w:rsidR="009F0315" w:rsidRPr="009F0315" w:rsidDel="00B8742C" w:rsidRDefault="009F0315" w:rsidP="009F0315">
      <w:pPr>
        <w:spacing w:line="259" w:lineRule="atLeast"/>
        <w:rPr>
          <w:del w:id="257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258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385"/>
        <w:gridCol w:w="1546"/>
        <w:gridCol w:w="3111"/>
        <w:gridCol w:w="2480"/>
      </w:tblGrid>
      <w:tr w:rsidR="009F0315" w:rsidRPr="009F0315" w:rsidDel="00B8742C" w14:paraId="06411F4C" w14:textId="6851A324" w:rsidTr="009F0315">
        <w:trPr>
          <w:trHeight w:val="669"/>
          <w:del w:id="259" w:author="Santiago Gutierrez Villegas" w:date="2021-10-31T17:38:00Z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308B3451" w14:textId="4DB88206" w:rsidR="009F0315" w:rsidRPr="009F0315" w:rsidDel="00B8742C" w:rsidRDefault="009F0315" w:rsidP="009F0315">
            <w:pPr>
              <w:spacing w:before="6" w:after="0" w:line="240" w:lineRule="auto"/>
              <w:rPr>
                <w:del w:id="260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61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6762D905" w14:textId="35EE5D48" w:rsidR="009F0315" w:rsidRPr="009F0315" w:rsidDel="00B8742C" w:rsidRDefault="009F0315" w:rsidP="009F0315">
            <w:pPr>
              <w:spacing w:before="1" w:after="0" w:line="240" w:lineRule="auto"/>
              <w:ind w:left="100"/>
              <w:rPr>
                <w:del w:id="262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63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562C8D9A" w14:textId="4760D17E" w:rsidR="009F0315" w:rsidRPr="009F0315" w:rsidDel="00B8742C" w:rsidRDefault="009F0315" w:rsidP="009F0315">
            <w:pPr>
              <w:spacing w:before="1" w:after="0" w:line="240" w:lineRule="auto"/>
              <w:ind w:left="100"/>
              <w:rPr>
                <w:del w:id="264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65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Objetivo de la prueba: </w:delText>
              </w:r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obtener el valor en la tabla hash.</w:delText>
              </w:r>
            </w:del>
          </w:p>
        </w:tc>
      </w:tr>
      <w:tr w:rsidR="009F0315" w:rsidRPr="009F0315" w:rsidDel="00B8742C" w14:paraId="3BA2A937" w14:textId="7B2FF084" w:rsidTr="009F0315">
        <w:trPr>
          <w:trHeight w:val="880"/>
          <w:del w:id="266" w:author="Santiago Gutierrez Villegas" w:date="2021-10-31T17:38:00Z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B5A4BA1" w14:textId="737CA71F" w:rsidR="009F0315" w:rsidRPr="009F0315" w:rsidDel="00B8742C" w:rsidRDefault="009F0315" w:rsidP="009F0315">
            <w:pPr>
              <w:spacing w:before="10" w:after="0" w:line="240" w:lineRule="auto"/>
              <w:rPr>
                <w:del w:id="267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68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221408A0" w14:textId="5C18B803" w:rsidR="009F0315" w:rsidRPr="009F0315" w:rsidDel="00B8742C" w:rsidRDefault="009F0315" w:rsidP="009F0315">
            <w:pPr>
              <w:spacing w:after="0" w:line="240" w:lineRule="auto"/>
              <w:ind w:left="385"/>
              <w:rPr>
                <w:del w:id="269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70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Clase</w:delText>
              </w:r>
            </w:del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59BB13F" w14:textId="3FB8AE31" w:rsidR="009F0315" w:rsidRPr="009F0315" w:rsidDel="00B8742C" w:rsidRDefault="009F0315" w:rsidP="009F0315">
            <w:pPr>
              <w:spacing w:before="10" w:after="0" w:line="240" w:lineRule="auto"/>
              <w:rPr>
                <w:del w:id="271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72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70EBB6E5" w14:textId="2562974B" w:rsidR="009F0315" w:rsidRPr="009F0315" w:rsidDel="00B8742C" w:rsidRDefault="009F0315" w:rsidP="009F0315">
            <w:pPr>
              <w:spacing w:after="0" w:line="240" w:lineRule="auto"/>
              <w:ind w:left="488"/>
              <w:rPr>
                <w:del w:id="273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74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Método</w:delText>
              </w:r>
            </w:del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1DD45685" w14:textId="4ED6D8F0" w:rsidR="009F0315" w:rsidRPr="009F0315" w:rsidDel="00B8742C" w:rsidRDefault="009F0315" w:rsidP="009F0315">
            <w:pPr>
              <w:spacing w:before="10" w:after="0" w:line="240" w:lineRule="auto"/>
              <w:rPr>
                <w:del w:id="275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76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7607F25F" w14:textId="667BC8C6" w:rsidR="009F0315" w:rsidRPr="009F0315" w:rsidDel="00B8742C" w:rsidRDefault="009F0315" w:rsidP="009F0315">
            <w:pPr>
              <w:spacing w:after="0" w:line="240" w:lineRule="auto"/>
              <w:ind w:left="255"/>
              <w:rPr>
                <w:del w:id="277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78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Escenario</w:delText>
              </w:r>
            </w:del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9EA2059" w14:textId="5EB0A804" w:rsidR="009F0315" w:rsidRPr="009F0315" w:rsidDel="00B8742C" w:rsidRDefault="009F0315" w:rsidP="009F0315">
            <w:pPr>
              <w:spacing w:before="10" w:after="0" w:line="240" w:lineRule="auto"/>
              <w:rPr>
                <w:del w:id="279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80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15E7B74C" w14:textId="0E1E7783" w:rsidR="009F0315" w:rsidRPr="009F0315" w:rsidDel="00B8742C" w:rsidRDefault="009F0315" w:rsidP="009F0315">
            <w:pPr>
              <w:spacing w:after="0" w:line="240" w:lineRule="auto"/>
              <w:ind w:left="472" w:right="306" w:hanging="133"/>
              <w:rPr>
                <w:del w:id="281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82" w:author="Santiago Gutierrez Villegas" w:date="2021-10-31T17:38:00Z">
              <w:r w:rsidRPr="005D1CB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Entrada</w:delText>
              </w:r>
            </w:del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756FA497" w14:textId="1FAE484A" w:rsidR="009F0315" w:rsidRPr="009F0315" w:rsidDel="00B8742C" w:rsidRDefault="009F0315" w:rsidP="009F0315">
            <w:pPr>
              <w:spacing w:before="10" w:after="0" w:line="240" w:lineRule="auto"/>
              <w:rPr>
                <w:del w:id="283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84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570A27B8" w14:textId="3FD8CCA7" w:rsidR="009F0315" w:rsidRPr="009F0315" w:rsidDel="00B8742C" w:rsidRDefault="009F0315" w:rsidP="009F0315">
            <w:pPr>
              <w:spacing w:after="0" w:line="240" w:lineRule="auto"/>
              <w:ind w:left="944"/>
              <w:rPr>
                <w:del w:id="285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86" w:author="Santiago Gutierrez Villegas" w:date="2021-10-31T17:38:00Z">
              <w:r w:rsidRPr="005D1CB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Salida</w:delText>
              </w:r>
            </w:del>
          </w:p>
        </w:tc>
      </w:tr>
      <w:tr w:rsidR="009F0315" w:rsidRPr="009F0315" w:rsidDel="00B8742C" w14:paraId="5ACC8AB2" w14:textId="611C02A6" w:rsidTr="009F0315">
        <w:trPr>
          <w:trHeight w:val="1278"/>
          <w:del w:id="287" w:author="Santiago Gutierrez Villegas" w:date="2021-10-31T17:38:00Z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4287FB" w14:textId="7EE99A96" w:rsidR="009F0315" w:rsidRPr="009F0315" w:rsidDel="00B8742C" w:rsidRDefault="009F0315" w:rsidP="009F0315">
            <w:pPr>
              <w:spacing w:before="10" w:after="0" w:line="240" w:lineRule="auto"/>
              <w:rPr>
                <w:del w:id="288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89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1567A2B2" w14:textId="3A62DB85" w:rsidR="009F0315" w:rsidRPr="009F0315" w:rsidDel="00B8742C" w:rsidRDefault="009F0315" w:rsidP="009F0315">
            <w:pPr>
              <w:spacing w:after="0" w:line="240" w:lineRule="auto"/>
              <w:ind w:left="518" w:hanging="411"/>
              <w:jc w:val="center"/>
              <w:rPr>
                <w:del w:id="290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91" w:author="Santiago Gutierrez Villegas" w:date="2021-10-31T17:25:00Z">
              <w:r w:rsidRPr="005D1CB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HashTable</w:delText>
              </w:r>
            </w:del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D93977" w14:textId="0A12A110" w:rsidR="009F0315" w:rsidRPr="009F0315" w:rsidDel="00B8742C" w:rsidRDefault="009F0315" w:rsidP="009F0315">
            <w:pPr>
              <w:spacing w:before="10" w:after="0" w:line="240" w:lineRule="auto"/>
              <w:rPr>
                <w:del w:id="292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93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7F7E69E9" w14:textId="5E10CAE2" w:rsidR="009F0315" w:rsidRPr="009F0315" w:rsidDel="00B8742C" w:rsidRDefault="009F0315" w:rsidP="009F0315">
            <w:pPr>
              <w:spacing w:after="0" w:line="240" w:lineRule="auto"/>
              <w:ind w:left="687" w:hanging="579"/>
              <w:jc w:val="center"/>
              <w:rPr>
                <w:del w:id="294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95" w:author="Santiago Gutierrez Villegas" w:date="2021-10-31T17:38:00Z">
              <w:r w:rsidRPr="005D1CB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get</w:delText>
              </w:r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()</w:delText>
              </w:r>
            </w:del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FB20E20" w14:textId="6310E849" w:rsidR="009F0315" w:rsidRPr="009F0315" w:rsidDel="00B8742C" w:rsidRDefault="009F0315" w:rsidP="009F0315">
            <w:pPr>
              <w:spacing w:before="10" w:after="0" w:line="240" w:lineRule="auto"/>
              <w:rPr>
                <w:del w:id="296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97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5CD4AC7A" w14:textId="5ACCB11A" w:rsidR="009F0315" w:rsidRPr="009F0315" w:rsidDel="00B8742C" w:rsidRDefault="009F0315" w:rsidP="009F0315">
            <w:pPr>
              <w:spacing w:after="0" w:line="240" w:lineRule="auto"/>
              <w:ind w:left="678" w:right="74" w:hanging="557"/>
              <w:rPr>
                <w:del w:id="298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299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setupStage3</w:delText>
              </w:r>
            </w:del>
          </w:p>
          <w:p w14:paraId="65E9AFC4" w14:textId="698B68E8" w:rsidR="009F0315" w:rsidRPr="009F0315" w:rsidDel="00B8742C" w:rsidRDefault="009F0315" w:rsidP="009F0315">
            <w:pPr>
              <w:spacing w:after="0" w:line="240" w:lineRule="auto"/>
              <w:ind w:right="74"/>
              <w:rPr>
                <w:del w:id="300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01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108DE2D" w14:textId="7347544E" w:rsidR="009F0315" w:rsidRPr="009F0315" w:rsidDel="00B8742C" w:rsidRDefault="009F0315" w:rsidP="009F0315">
            <w:pPr>
              <w:spacing w:after="0" w:line="240" w:lineRule="auto"/>
              <w:ind w:left="155" w:right="148"/>
              <w:jc w:val="center"/>
              <w:rPr>
                <w:del w:id="302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03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5C40345F" w14:textId="72EE3E85" w:rsidR="009F0315" w:rsidRPr="009F0315" w:rsidDel="00B8742C" w:rsidRDefault="009F0315" w:rsidP="009F0315">
            <w:pPr>
              <w:spacing w:after="0" w:line="240" w:lineRule="auto"/>
              <w:ind w:left="155" w:right="148"/>
              <w:jc w:val="center"/>
              <w:rPr>
                <w:del w:id="304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05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2625FA0E" w14:textId="3837F26B" w:rsidR="009F0315" w:rsidRPr="009F0315" w:rsidDel="00B8742C" w:rsidRDefault="009F0315" w:rsidP="009F0315">
            <w:pPr>
              <w:spacing w:after="0" w:line="240" w:lineRule="auto"/>
              <w:jc w:val="center"/>
              <w:rPr>
                <w:del w:id="306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07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Ninguno</w:delText>
              </w:r>
            </w:del>
          </w:p>
          <w:p w14:paraId="19F6A0E3" w14:textId="3B36F168" w:rsidR="009F0315" w:rsidRPr="009F0315" w:rsidDel="00B8742C" w:rsidRDefault="009F0315" w:rsidP="009F0315">
            <w:pPr>
              <w:spacing w:after="0" w:line="240" w:lineRule="auto"/>
              <w:jc w:val="center"/>
              <w:rPr>
                <w:del w:id="308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09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14:paraId="2586E7FA" w14:textId="07A4ACBA" w:rsidR="009F0315" w:rsidRPr="009F0315" w:rsidDel="00B8742C" w:rsidRDefault="009F0315" w:rsidP="009F0315">
            <w:pPr>
              <w:spacing w:after="0" w:line="240" w:lineRule="auto"/>
              <w:jc w:val="center"/>
              <w:rPr>
                <w:del w:id="310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11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437E2E8C" w14:textId="63E847EC" w:rsidR="009F0315" w:rsidRPr="009F0315" w:rsidDel="00B8742C" w:rsidRDefault="009F0315" w:rsidP="009F0315">
            <w:pPr>
              <w:spacing w:after="0" w:line="240" w:lineRule="auto"/>
              <w:rPr>
                <w:del w:id="312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13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No es posible agregar un nuevo elemento a la tabla hash</w:delText>
              </w:r>
            </w:del>
          </w:p>
        </w:tc>
      </w:tr>
      <w:tr w:rsidR="009F0315" w:rsidRPr="009F0315" w:rsidDel="00B8742C" w14:paraId="76A5A275" w14:textId="6D960DEA" w:rsidTr="009F0315">
        <w:trPr>
          <w:trHeight w:val="1278"/>
          <w:del w:id="314" w:author="Santiago Gutierrez Villegas" w:date="2021-10-31T17:38:00Z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73F1C6B2" w14:textId="7BAC832E" w:rsidR="009F0315" w:rsidRPr="009F0315" w:rsidDel="00B8742C" w:rsidRDefault="009F0315" w:rsidP="009F0315">
            <w:pPr>
              <w:spacing w:before="10" w:after="0" w:line="240" w:lineRule="auto"/>
              <w:jc w:val="center"/>
              <w:rPr>
                <w:del w:id="315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16" w:author="Santiago Gutierrez Villegas" w:date="2021-10-31T17:25:00Z">
              <w:r w:rsidRPr="005D1CB5" w:rsidDel="004B2A4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HashTable</w:delText>
              </w:r>
            </w:del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D609A6B" w14:textId="31816DDF" w:rsidR="009F0315" w:rsidRPr="009F0315" w:rsidDel="00B8742C" w:rsidRDefault="009F0315" w:rsidP="009F0315">
            <w:pPr>
              <w:spacing w:before="10" w:after="0" w:line="240" w:lineRule="auto"/>
              <w:jc w:val="center"/>
              <w:rPr>
                <w:del w:id="317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18" w:author="Santiago Gutierrez Villegas" w:date="2021-10-31T17:38:00Z">
              <w:r w:rsidRPr="005D1CB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get</w:delText>
              </w:r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()</w:delText>
              </w:r>
            </w:del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E10C92C" w14:textId="18E3BD98" w:rsidR="009F0315" w:rsidRPr="009F0315" w:rsidDel="00B8742C" w:rsidRDefault="009F0315" w:rsidP="009F0315">
            <w:pPr>
              <w:spacing w:before="10" w:after="0" w:line="240" w:lineRule="auto"/>
              <w:jc w:val="center"/>
              <w:rPr>
                <w:del w:id="319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20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setupStage4</w:delText>
              </w:r>
            </w:del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5026FB6" w14:textId="0621FB4B" w:rsidR="009F0315" w:rsidRPr="009F0315" w:rsidDel="00B8742C" w:rsidRDefault="009F0315" w:rsidP="009F0315">
            <w:pPr>
              <w:spacing w:after="0" w:line="240" w:lineRule="auto"/>
              <w:ind w:left="155" w:right="148"/>
              <w:jc w:val="center"/>
              <w:rPr>
                <w:del w:id="321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22" w:author="Santiago Gutierrez Villegas" w:date="2021-10-31T17:38:00Z">
              <w:r w:rsidRPr="005D1CB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key</w:delText>
              </w:r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 = "123"</w:delText>
              </w:r>
            </w:del>
          </w:p>
          <w:p w14:paraId="49843A9C" w14:textId="2DFEBC4B" w:rsidR="009F0315" w:rsidRPr="009F0315" w:rsidDel="00B8742C" w:rsidRDefault="009F0315" w:rsidP="009F0315">
            <w:pPr>
              <w:spacing w:after="0" w:line="240" w:lineRule="auto"/>
              <w:ind w:left="155" w:right="148"/>
              <w:jc w:val="center"/>
              <w:rPr>
                <w:del w:id="323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24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element = "Juego"</w:delText>
              </w:r>
            </w:del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70C953ED" w14:textId="7475FDC9" w:rsidR="009F0315" w:rsidRPr="009F0315" w:rsidDel="00B8742C" w:rsidRDefault="009F0315" w:rsidP="009F0315">
            <w:pPr>
              <w:spacing w:after="0" w:line="240" w:lineRule="auto"/>
              <w:rPr>
                <w:del w:id="325" w:author="Santiago Gutierrez Villegas" w:date="2021-10-31T17:38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26" w:author="Santiago Gutierrez Villegas" w:date="2021-10-31T17:38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El juego se agregó con éxito.</w:delText>
              </w:r>
            </w:del>
          </w:p>
        </w:tc>
      </w:tr>
    </w:tbl>
    <w:p w14:paraId="4B5649FB" w14:textId="21246644" w:rsidR="009F0315" w:rsidRPr="009F0315" w:rsidDel="00B8742C" w:rsidRDefault="009F0315" w:rsidP="009F0315">
      <w:pPr>
        <w:spacing w:line="259" w:lineRule="atLeast"/>
        <w:rPr>
          <w:del w:id="327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328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4860F62E" w14:textId="5A129E5E" w:rsidR="009F0315" w:rsidRPr="009F0315" w:rsidDel="00B8742C" w:rsidRDefault="009F0315" w:rsidP="009F0315">
      <w:pPr>
        <w:spacing w:line="259" w:lineRule="atLeast"/>
        <w:rPr>
          <w:del w:id="329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330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4AD10DF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110981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4A867E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> </w:t>
      </w:r>
    </w:p>
    <w:p w14:paraId="4BA6DAD0" w14:textId="77AD7A07" w:rsidR="009F0315" w:rsidRPr="00B8742C" w:rsidDel="00B8742C" w:rsidRDefault="009F0315" w:rsidP="009F0315">
      <w:pPr>
        <w:spacing w:line="259" w:lineRule="atLeast"/>
        <w:rPr>
          <w:del w:id="331" w:author="Santiago Gutierrez Villegas" w:date="2021-10-31T17:38:00Z"/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  <w:rPrChange w:id="332" w:author="Santiago Gutierrez Villegas" w:date="2021-10-31T17:39:00Z">
            <w:rPr>
              <w:del w:id="333" w:author="Santiago Gutierrez Villegas" w:date="2021-10-31T17:38:00Z"/>
              <w:rFonts w:ascii="Times New Roman" w:eastAsia="Times New Roman" w:hAnsi="Times New Roman" w:cs="Times New Roman"/>
              <w:color w:val="000000"/>
              <w:sz w:val="24"/>
              <w:szCs w:val="24"/>
              <w:lang w:eastAsia="es-CO"/>
            </w:rPr>
          </w:rPrChange>
        </w:rPr>
      </w:pPr>
      <w:r w:rsidRPr="00B874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  <w:rPrChange w:id="334" w:author="Santiago Gutierrez Villegas" w:date="2021-10-31T17:39:00Z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eastAsia="es-CO"/>
            </w:rPr>
          </w:rPrChange>
        </w:rPr>
        <w:t> </w:t>
      </w:r>
      <w:ins w:id="335" w:author="Santiago Gutierrez Villegas" w:date="2021-10-31T17:39:00Z">
        <w:r w:rsidR="00B8742C" w:rsidRPr="00B8742C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lang w:eastAsia="es-CO"/>
            <w:rPrChange w:id="336" w:author="Santiago Gutierrez Villegas" w:date="2021-10-31T17:39:00Z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rPrChange>
          </w:rPr>
          <w:t>DISEÑO DE CASOS DE PRUEBA DE COLLECTIONS</w:t>
        </w:r>
      </w:ins>
    </w:p>
    <w:p w14:paraId="5B254BDB" w14:textId="77777777" w:rsidR="009F0315" w:rsidRPr="009F0315" w:rsidDel="00B8742C" w:rsidRDefault="009F0315" w:rsidP="009F0315">
      <w:pPr>
        <w:spacing w:line="259" w:lineRule="atLeast"/>
        <w:rPr>
          <w:del w:id="337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338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40DBF8C9" w14:textId="77777777" w:rsidR="009F0315" w:rsidRPr="009F0315" w:rsidDel="00B8742C" w:rsidRDefault="009F0315" w:rsidP="009F0315">
      <w:pPr>
        <w:spacing w:line="259" w:lineRule="atLeast"/>
        <w:rPr>
          <w:del w:id="339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340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51E403E5" w14:textId="77777777" w:rsidR="009F0315" w:rsidRPr="009F0315" w:rsidDel="00B8742C" w:rsidRDefault="009F0315" w:rsidP="009F0315">
      <w:pPr>
        <w:spacing w:line="259" w:lineRule="atLeast"/>
        <w:rPr>
          <w:del w:id="341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342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33764FF8" w14:textId="77777777" w:rsidR="009F0315" w:rsidRPr="009F0315" w:rsidDel="00B8742C" w:rsidRDefault="009F0315" w:rsidP="009F0315">
      <w:pPr>
        <w:spacing w:line="259" w:lineRule="atLeast"/>
        <w:rPr>
          <w:del w:id="343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344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5CE6A686" w14:textId="77777777" w:rsidR="009F0315" w:rsidRPr="009F0315" w:rsidDel="00B8742C" w:rsidRDefault="009F0315" w:rsidP="009F0315">
      <w:pPr>
        <w:spacing w:line="259" w:lineRule="atLeast"/>
        <w:rPr>
          <w:del w:id="345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346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178F3CD2" w14:textId="77777777" w:rsidR="009F0315" w:rsidRPr="009F0315" w:rsidDel="00B8742C" w:rsidRDefault="009F0315" w:rsidP="009F0315">
      <w:pPr>
        <w:spacing w:line="259" w:lineRule="atLeast"/>
        <w:rPr>
          <w:del w:id="347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348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6D1D0B78" w14:textId="77777777" w:rsidR="009F0315" w:rsidRPr="009F0315" w:rsidDel="00B8742C" w:rsidRDefault="009F0315" w:rsidP="009F0315">
      <w:pPr>
        <w:spacing w:line="259" w:lineRule="atLeast"/>
        <w:rPr>
          <w:del w:id="349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350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0E4DE9DE" w14:textId="77777777" w:rsidR="009F0315" w:rsidRPr="009F0315" w:rsidDel="00B8742C" w:rsidRDefault="009F0315" w:rsidP="009F0315">
      <w:pPr>
        <w:spacing w:line="259" w:lineRule="atLeast"/>
        <w:rPr>
          <w:del w:id="351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352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5E119315" w14:textId="77777777" w:rsidR="009F0315" w:rsidRPr="009F0315" w:rsidDel="00B8742C" w:rsidRDefault="009F0315" w:rsidP="009F0315">
      <w:pPr>
        <w:spacing w:line="259" w:lineRule="atLeast"/>
        <w:rPr>
          <w:del w:id="353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354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634477A0" w14:textId="77777777" w:rsidR="009F0315" w:rsidRPr="009F0315" w:rsidDel="00B8742C" w:rsidRDefault="009F0315" w:rsidP="009F0315">
      <w:pPr>
        <w:spacing w:line="259" w:lineRule="atLeast"/>
        <w:rPr>
          <w:del w:id="355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356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54AE1DA6" w14:textId="77777777" w:rsidR="009F0315" w:rsidRPr="009F0315" w:rsidDel="00B8742C" w:rsidRDefault="009F0315" w:rsidP="009F0315">
      <w:pPr>
        <w:spacing w:line="259" w:lineRule="atLeast"/>
        <w:rPr>
          <w:del w:id="357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358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36B4520E" w14:textId="77777777" w:rsidR="009F0315" w:rsidRPr="009F0315" w:rsidDel="00B8742C" w:rsidRDefault="009F0315" w:rsidP="009F0315">
      <w:pPr>
        <w:spacing w:line="259" w:lineRule="atLeast"/>
        <w:rPr>
          <w:del w:id="359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360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3EBCBA61" w14:textId="77777777" w:rsidR="009F0315" w:rsidRPr="009F0315" w:rsidDel="00B8742C" w:rsidRDefault="009F0315" w:rsidP="009F0315">
      <w:pPr>
        <w:spacing w:line="259" w:lineRule="atLeast"/>
        <w:rPr>
          <w:del w:id="361" w:author="Santiago Gutierrez Villegas" w:date="2021-10-31T17:38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362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6946E62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363" w:author="Santiago Gutierrez Villegas" w:date="2021-10-31T17:38:00Z">
        <w:r w:rsidRPr="009F0315" w:rsidDel="00B8742C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5FF8CBAC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"/>
        <w:gridCol w:w="1381"/>
        <w:gridCol w:w="1542"/>
        <w:gridCol w:w="3102"/>
        <w:gridCol w:w="2473"/>
        <w:tblGridChange w:id="364">
          <w:tblGrid>
            <w:gridCol w:w="1315"/>
            <w:gridCol w:w="1381"/>
            <w:gridCol w:w="1542"/>
            <w:gridCol w:w="3102"/>
            <w:gridCol w:w="2473"/>
          </w:tblGrid>
        </w:tblGridChange>
      </w:tblGrid>
      <w:tr w:rsidR="009F0315" w:rsidRPr="009F0315" w14:paraId="50218623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66AA6D55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3314CA4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556059A" w14:textId="154D1339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del w:id="365" w:author="Santiago Gutierrez Villegas" w:date="2021-10-31T17:40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agregar un valor a la </w:delText>
              </w:r>
              <w:r w:rsidRPr="005D1CB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Queue</w:delText>
              </w:r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.</w:delText>
              </w:r>
            </w:del>
            <w:ins w:id="366" w:author="Santiago Gutierrez Villegas" w:date="2021-10-31T17:40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 xml:space="preserve">Agregar un valor </w:t>
              </w:r>
            </w:ins>
            <w:ins w:id="367" w:author="Santiago Gutierrez Villegas" w:date="2021-10-31T17:41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al árbol binario de búsqueda.</w:t>
              </w:r>
            </w:ins>
          </w:p>
        </w:tc>
      </w:tr>
      <w:tr w:rsidR="009F0315" w:rsidRPr="009F0315" w14:paraId="79089D9E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123D87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7340859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231243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247ECD6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C559BD1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B47851B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1CA310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4C7B9AE" w14:textId="2EA348B3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7D2AFD68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5487DA2" w14:textId="5EF09461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363B9238" w14:textId="77777777" w:rsidTr="00FF685C">
        <w:tblPrEx>
          <w:tblW w:w="9813" w:type="dxa"/>
          <w:tblInd w:w="12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blBorders>
          <w:tblCellMar>
            <w:left w:w="0" w:type="dxa"/>
            <w:right w:w="0" w:type="dxa"/>
          </w:tblCellMar>
          <w:tblPrExChange w:id="368" w:author="Santiago Gutierrez Villegas" w:date="2021-10-31T17:42:00Z">
            <w:tblPrEx>
              <w:tblW w:w="9813" w:type="dxa"/>
              <w:tblInd w:w="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2598"/>
          <w:trPrChange w:id="369" w:author="Santiago Gutierrez Villegas" w:date="2021-10-31T17:42:00Z">
            <w:trPr>
              <w:trHeight w:val="1843"/>
            </w:trPr>
          </w:trPrChange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  <w:tcPrChange w:id="370" w:author="Santiago Gutierrez Villegas" w:date="2021-10-31T17:42:00Z">
              <w:tcPr>
                <w:tcW w:w="1286" w:type="dxa"/>
                <w:tcBorders>
                  <w:top w:val="single" w:sz="8" w:space="0" w:color="auto"/>
                  <w:right w:val="single" w:sz="8" w:space="0" w:color="auto"/>
                </w:tcBorders>
                <w:hideMark/>
              </w:tcPr>
            </w:tcPrChange>
          </w:tcPr>
          <w:p w14:paraId="5A93BAA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06C3CB5" w14:textId="082D4414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71" w:author="Santiago Gutierrez Villegas" w:date="2021-10-31T17:40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Queque</w:delText>
              </w:r>
            </w:del>
            <w:ins w:id="372" w:author="Santiago Gutierrez Villegas" w:date="2021-10-31T17:40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BST</w:t>
              </w:r>
            </w:ins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  <w:tcPrChange w:id="373" w:author="Santiago Gutierrez Villegas" w:date="2021-10-31T17:42:00Z">
              <w:tcPr>
                <w:tcW w:w="1379" w:type="dxa"/>
                <w:tcBorders>
                  <w:top w:val="single" w:sz="8" w:space="0" w:color="auto"/>
                  <w:left w:val="single" w:sz="8" w:space="0" w:color="auto"/>
                  <w:right w:val="single" w:sz="8" w:space="0" w:color="auto"/>
                </w:tcBorders>
                <w:hideMark/>
              </w:tcPr>
            </w:tcPrChange>
          </w:tcPr>
          <w:p w14:paraId="0361D3C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B057172" w14:textId="424DC25B" w:rsidR="009F0315" w:rsidRPr="009F0315" w:rsidRDefault="009F0315" w:rsidP="009F0315">
            <w:pPr>
              <w:spacing w:after="0" w:line="240" w:lineRule="auto"/>
              <w:ind w:left="687" w:hanging="57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  <w:tcPrChange w:id="374" w:author="Santiago Gutierrez Villegas" w:date="2021-10-31T17:42:00Z">
              <w:tcPr>
                <w:tcW w:w="1540" w:type="dxa"/>
                <w:tcBorders>
                  <w:top w:val="single" w:sz="8" w:space="0" w:color="auto"/>
                  <w:left w:val="single" w:sz="8" w:space="0" w:color="auto"/>
                  <w:right w:val="single" w:sz="8" w:space="0" w:color="auto"/>
                </w:tcBorders>
                <w:hideMark/>
              </w:tcPr>
            </w:tcPrChange>
          </w:tcPr>
          <w:p w14:paraId="7ADE168D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5140DE5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</w:p>
          <w:p w14:paraId="5D65C89B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  <w:tcPrChange w:id="375" w:author="Santiago Gutierrez Villegas" w:date="2021-10-31T17:42:00Z">
              <w:tcPr>
                <w:tcW w:w="3098" w:type="dxa"/>
                <w:tcBorders>
                  <w:top w:val="single" w:sz="8" w:space="0" w:color="auto"/>
                  <w:left w:val="single" w:sz="8" w:space="0" w:color="auto"/>
                  <w:right w:val="single" w:sz="8" w:space="0" w:color="auto"/>
                </w:tcBorders>
                <w:hideMark/>
              </w:tcPr>
            </w:tcPrChange>
          </w:tcPr>
          <w:p w14:paraId="24CDC7EA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57B1B2D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48A147E" w14:textId="03A78D15" w:rsidR="009F0315" w:rsidRPr="009F0315" w:rsidRDefault="00FF685C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ins w:id="376" w:author="Santiago Gutierrez Villegas" w:date="2021-10-31T17:42:00Z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Ninguno</w:t>
              </w:r>
            </w:ins>
            <w:del w:id="377" w:author="Santiago Gutierrez Villegas" w:date="2021-10-31T17:42:00Z">
              <w:r w:rsidR="009F0315"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Id = “1006426560”</w:delText>
              </w:r>
            </w:del>
          </w:p>
          <w:p w14:paraId="7041203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  <w:tcPrChange w:id="378" w:author="Santiago Gutierrez Villegas" w:date="2021-10-31T17:42:00Z">
              <w:tcPr>
                <w:tcW w:w="2390" w:type="dxa"/>
                <w:tcBorders>
                  <w:top w:val="single" w:sz="8" w:space="0" w:color="auto"/>
                  <w:left w:val="single" w:sz="8" w:space="0" w:color="auto"/>
                </w:tcBorders>
                <w:hideMark/>
              </w:tcPr>
            </w:tcPrChange>
          </w:tcPr>
          <w:p w14:paraId="0D7D639B" w14:textId="77777777" w:rsidR="009F0315" w:rsidRPr="009F0315" w:rsidRDefault="009F0315" w:rsidP="009F031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E62D66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0C7DD85" w14:textId="62C3E6D8" w:rsidR="009F0315" w:rsidRPr="009F0315" w:rsidDel="00FF685C" w:rsidRDefault="009F0315" w:rsidP="009F0315">
            <w:pPr>
              <w:spacing w:after="0" w:line="240" w:lineRule="auto"/>
              <w:rPr>
                <w:del w:id="379" w:author="Santiago Gutierrez Villegas" w:date="2021-10-31T17:4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80" w:author="Santiago Gutierrez Villegas" w:date="2021-10-31T17:43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El cliente1 se agregó correctamente.</w:delText>
              </w:r>
            </w:del>
          </w:p>
          <w:p w14:paraId="1E8A28AF" w14:textId="78428D0E" w:rsidR="009F0315" w:rsidRPr="009F0315" w:rsidDel="00FF685C" w:rsidRDefault="009F0315" w:rsidP="009F0315">
            <w:pPr>
              <w:spacing w:after="0" w:line="240" w:lineRule="auto"/>
              <w:rPr>
                <w:del w:id="381" w:author="Santiago Gutierrez Villegas" w:date="2021-10-31T17:4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82" w:author="Santiago Gutierrez Villegas" w:date="2021-10-31T17:43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35479499" w14:textId="701961D1" w:rsidR="009F0315" w:rsidRPr="009F0315" w:rsidDel="00FF685C" w:rsidRDefault="009F0315" w:rsidP="009F0315">
            <w:pPr>
              <w:spacing w:after="0" w:line="240" w:lineRule="auto"/>
              <w:rPr>
                <w:del w:id="383" w:author="Santiago Gutierrez Villegas" w:date="2021-10-31T17:4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84" w:author="Santiago Gutierrez Villegas" w:date="2021-10-31T17:43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161C6EF4" w14:textId="294FCB4C" w:rsidR="009F0315" w:rsidRPr="009F0315" w:rsidDel="00FF685C" w:rsidRDefault="009F0315" w:rsidP="009F0315">
            <w:pPr>
              <w:spacing w:after="0" w:line="240" w:lineRule="auto"/>
              <w:rPr>
                <w:del w:id="385" w:author="Santiago Gutierrez Villegas" w:date="2021-10-31T17:4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86" w:author="Santiago Gutierrez Villegas" w:date="2021-10-31T17:43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5BD9310C" w14:textId="7B3785BE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87" w:author="Santiago Gutierrez Villegas" w:date="2021-10-31T17:43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El cliente2 se agregó correctamente.</w:delText>
              </w:r>
            </w:del>
            <w:ins w:id="388" w:author="Santiago Gutierrez Villegas" w:date="2021-10-31T17:43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No inserta ningún valor</w:t>
              </w:r>
            </w:ins>
          </w:p>
        </w:tc>
      </w:tr>
      <w:tr w:rsidR="009F0315" w:rsidRPr="009F0315" w14:paraId="4E48782C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266547A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67AE5A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3C9078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2332B19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1009427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1C95D5ED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4D3703C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297DFC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7718966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9B0E44C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2233141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5227BD26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B3CA15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00661F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FE84480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C98B631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099271E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599030AC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BA81679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A72C73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0519014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"/>
        <w:gridCol w:w="1381"/>
        <w:gridCol w:w="1542"/>
        <w:gridCol w:w="2960"/>
        <w:gridCol w:w="2615"/>
      </w:tblGrid>
      <w:tr w:rsidR="009F0315" w:rsidRPr="009F0315" w14:paraId="68449D04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441115D9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E8003B7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01B742C" w14:textId="40C3ADBC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del w:id="389" w:author="Santiago Gutierrez Villegas" w:date="2021-10-31T17:41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agregar un valor a la </w:delText>
              </w:r>
              <w:r w:rsidRPr="005D1CB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Queue</w:delText>
              </w:r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.</w:delText>
              </w:r>
            </w:del>
            <w:ins w:id="390" w:author="Santiago Gutierrez Villegas" w:date="2021-10-31T17:41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Agregar un valor al árbol binario de búsqueda.</w:t>
              </w:r>
            </w:ins>
          </w:p>
        </w:tc>
      </w:tr>
      <w:tr w:rsidR="009F0315" w:rsidRPr="009F0315" w14:paraId="6824498C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B4884F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8228BEB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05E7E1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4179896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8458BBB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F0E79F8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96A14A7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5A74AB9" w14:textId="3E4D1C64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1DEA5EF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349252F" w14:textId="1CEAAD41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611C60B8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5326790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5FD83A5" w14:textId="4B996BFC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91" w:author="Santiago Gutierrez Villegas" w:date="2021-10-31T17:40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Queque</w:delText>
              </w:r>
            </w:del>
            <w:ins w:id="392" w:author="Santiago Gutierrez Villegas" w:date="2021-10-31T17:40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BST</w:t>
              </w:r>
            </w:ins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9B007B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124C8DB" w14:textId="419A50C5" w:rsidR="009F0315" w:rsidRPr="009F0315" w:rsidRDefault="009F0315" w:rsidP="009F0315">
            <w:pPr>
              <w:spacing w:after="0" w:line="240" w:lineRule="auto"/>
              <w:ind w:left="687" w:hanging="57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()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B3A371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35FB29D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</w:p>
          <w:p w14:paraId="2953FB4A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5DC1FF3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1B61AF9" w14:textId="5FB6E700" w:rsidR="009F0315" w:rsidRPr="009F0315" w:rsidRDefault="00FF685C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ins w:id="393" w:author="Santiago Gutierrez Villegas" w:date="2021-10-31T17:41:00Z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 xml:space="preserve"> </w:t>
              </w:r>
            </w:ins>
            <w:r w:rsidR="009F0315"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2359FD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32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6E40FB33" w14:textId="77777777" w:rsidR="009F0315" w:rsidRPr="009F0315" w:rsidRDefault="009F0315" w:rsidP="009F031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DF1D168" w14:textId="42D7C802" w:rsidR="009F0315" w:rsidRPr="009F0315" w:rsidDel="00FF685C" w:rsidRDefault="009F0315" w:rsidP="000273A9">
            <w:pPr>
              <w:spacing w:after="0" w:line="240" w:lineRule="auto"/>
              <w:rPr>
                <w:del w:id="394" w:author="Santiago Gutierrez Villegas" w:date="2021-10-31T17:4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ins w:id="395" w:author="Santiago Gutierrez Villegas" w:date="2021-10-31T17:43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Agrega el valor asignado a la raíz</w:t>
              </w:r>
            </w:ins>
          </w:p>
          <w:p w14:paraId="50FB629D" w14:textId="0681D0D0" w:rsidR="009F0315" w:rsidRPr="009F0315" w:rsidDel="00FF685C" w:rsidRDefault="009F0315">
            <w:pPr>
              <w:spacing w:after="0" w:line="240" w:lineRule="auto"/>
              <w:rPr>
                <w:del w:id="396" w:author="Santiago Gutierrez Villegas" w:date="2021-10-31T17:4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97" w:author="Santiago Gutierrez Villegas" w:date="2021-10-31T17:43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No se pudo agregar el cliente1 porque es nulo.</w:delText>
              </w:r>
            </w:del>
          </w:p>
          <w:p w14:paraId="57030716" w14:textId="1D27C03E" w:rsidR="009F0315" w:rsidRPr="009F0315" w:rsidDel="00FF685C" w:rsidRDefault="009F0315">
            <w:pPr>
              <w:spacing w:after="0" w:line="240" w:lineRule="auto"/>
              <w:rPr>
                <w:del w:id="398" w:author="Santiago Gutierrez Villegas" w:date="2021-10-31T17:4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399" w:author="Santiago Gutierrez Villegas" w:date="2021-10-31T17:43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2A33BFF8" w14:textId="33CD8B00" w:rsidR="009F0315" w:rsidRPr="009F0315" w:rsidDel="00FF685C" w:rsidRDefault="009F0315">
            <w:pPr>
              <w:spacing w:after="0" w:line="240" w:lineRule="auto"/>
              <w:rPr>
                <w:del w:id="400" w:author="Santiago Gutierrez Villegas" w:date="2021-10-31T17:4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01" w:author="Santiago Gutierrez Villegas" w:date="2021-10-31T17:43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1E5852EE" w14:textId="74F5A578" w:rsidR="009F0315" w:rsidRPr="009F0315" w:rsidDel="00FF685C" w:rsidRDefault="009F0315">
            <w:pPr>
              <w:spacing w:after="0" w:line="240" w:lineRule="auto"/>
              <w:rPr>
                <w:del w:id="402" w:author="Santiago Gutierrez Villegas" w:date="2021-10-31T17:4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03" w:author="Santiago Gutierrez Villegas" w:date="2021-10-31T17:43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3D723307" w14:textId="574D37A7" w:rsidR="009F0315" w:rsidRPr="009F0315" w:rsidRDefault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04" w:author="Santiago Gutierrez Villegas" w:date="2021-10-31T17:43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El cliente2 se agregó correctamente.</w:delText>
              </w:r>
            </w:del>
          </w:p>
        </w:tc>
      </w:tr>
      <w:tr w:rsidR="009F0315" w:rsidRPr="009F0315" w14:paraId="6BB07CB6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18B7502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B89E14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394FC40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5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59DDC59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32" w:type="dxa"/>
            <w:tcBorders>
              <w:left w:val="single" w:sz="8" w:space="0" w:color="auto"/>
            </w:tcBorders>
            <w:hideMark/>
          </w:tcPr>
          <w:p w14:paraId="141B058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7D4A39CE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6CAD3C70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CF48B4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C90D12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5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AB3B5C2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32" w:type="dxa"/>
            <w:tcBorders>
              <w:left w:val="single" w:sz="8" w:space="0" w:color="auto"/>
            </w:tcBorders>
            <w:hideMark/>
          </w:tcPr>
          <w:p w14:paraId="1B5093F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0A78EB6A" w14:textId="77777777" w:rsidTr="009F0315">
        <w:trPr>
          <w:trHeight w:val="68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23989F6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12901B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D33E9FB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95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BA3F882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32" w:type="dxa"/>
            <w:tcBorders>
              <w:left w:val="single" w:sz="8" w:space="0" w:color="auto"/>
            </w:tcBorders>
            <w:hideMark/>
          </w:tcPr>
          <w:p w14:paraId="7C816126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5BEBF7AE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689B49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992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40"/>
        <w:gridCol w:w="1540"/>
        <w:gridCol w:w="2994"/>
        <w:gridCol w:w="2504"/>
      </w:tblGrid>
      <w:tr w:rsidR="009F0315" w:rsidRPr="009F0315" w14:paraId="6C603AEE" w14:textId="77777777" w:rsidTr="009F0315">
        <w:trPr>
          <w:trHeight w:val="691"/>
        </w:trPr>
        <w:tc>
          <w:tcPr>
            <w:tcW w:w="9952" w:type="dxa"/>
            <w:gridSpan w:val="5"/>
            <w:tcBorders>
              <w:bottom w:val="single" w:sz="8" w:space="0" w:color="auto"/>
            </w:tcBorders>
            <w:hideMark/>
          </w:tcPr>
          <w:p w14:paraId="6BE0D6CB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B9D2BD3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7A6FDB7" w14:textId="0029D25E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del w:id="405" w:author="Santiago Gutierrez Villegas" w:date="2021-10-31T17:43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eliminar un valor de la </w:delText>
              </w:r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Queue</w:delText>
              </w:r>
            </w:del>
            <w:ins w:id="406" w:author="Santiago Gutierrez Villegas" w:date="2021-10-31T17:43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Buscar un valor especificado en el árbol binario de b</w:t>
              </w:r>
            </w:ins>
            <w:ins w:id="407" w:author="Santiago Gutierrez Villegas" w:date="2021-10-31T17:44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úsqueda</w:t>
              </w:r>
            </w:ins>
          </w:p>
        </w:tc>
      </w:tr>
      <w:tr w:rsidR="009F0315" w:rsidRPr="009F0315" w14:paraId="28ED6F4B" w14:textId="77777777" w:rsidTr="009F0315">
        <w:trPr>
          <w:trHeight w:val="909"/>
        </w:trPr>
        <w:tc>
          <w:tcPr>
            <w:tcW w:w="13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2C1BA6A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D195B63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0D3A780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2CDBEBB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A1ACEB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178566F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098D40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20A624F" w14:textId="507BD0B1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436A6E21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50FC45F" w14:textId="512BB830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2771FE0A" w14:textId="77777777" w:rsidTr="009F0315">
        <w:trPr>
          <w:trHeight w:val="1904"/>
        </w:trPr>
        <w:tc>
          <w:tcPr>
            <w:tcW w:w="1309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7D3509C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0C84BA3" w14:textId="57D08FA4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08" w:author="Santiago Gutierrez Villegas" w:date="2021-10-31T17:40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Queque</w:delText>
              </w:r>
            </w:del>
            <w:ins w:id="409" w:author="Santiago Gutierrez Villegas" w:date="2021-10-31T17:40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BST</w:t>
              </w:r>
            </w:ins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F0A7352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EF6F917" w14:textId="1AE30FD0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10" w:author="Santiago Gutierrez Villegas" w:date="2021-10-31T17:48:00Z"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remove</w:delText>
              </w:r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 ()</w:delText>
              </w:r>
            </w:del>
            <w:ins w:id="411" w:author="Santiago Gutierrez Villegas" w:date="2021-10-31T17:48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search()</w:t>
              </w:r>
            </w:ins>
          </w:p>
        </w:tc>
        <w:tc>
          <w:tcPr>
            <w:tcW w:w="156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3BEBB33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720772E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</w:p>
          <w:p w14:paraId="13890FE2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15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C33015C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BC7D900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CDC9FC7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cliente1</w:t>
            </w:r>
          </w:p>
          <w:p w14:paraId="16EA79C6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cliente2</w:t>
            </w:r>
          </w:p>
          <w:p w14:paraId="3C4E6AA9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34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275EA50C" w14:textId="77777777" w:rsidR="009F0315" w:rsidRPr="009F0315" w:rsidRDefault="009F0315" w:rsidP="009F0315">
            <w:pPr>
              <w:spacing w:after="0" w:line="240" w:lineRule="auto"/>
              <w:ind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4EE740E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AE72DDA" w14:textId="4D45B38F" w:rsidR="009F0315" w:rsidRPr="009F0315" w:rsidDel="00FF685C" w:rsidRDefault="009F0315" w:rsidP="009F0315">
            <w:pPr>
              <w:spacing w:after="0" w:line="240" w:lineRule="auto"/>
              <w:jc w:val="center"/>
              <w:rPr>
                <w:del w:id="412" w:author="Santiago Gutierrez Villegas" w:date="2021-10-31T17:50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13" w:author="Santiago Gutierrez Villegas" w:date="2021-10-31T17:50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El cliente1 se eliminó correctamente. Devolver cliente 1.</w:delText>
              </w:r>
            </w:del>
          </w:p>
          <w:p w14:paraId="11D6EC46" w14:textId="3D343418" w:rsidR="009F0315" w:rsidRPr="009F0315" w:rsidDel="00FF685C" w:rsidRDefault="009F0315" w:rsidP="009F0315">
            <w:pPr>
              <w:spacing w:after="0" w:line="240" w:lineRule="auto"/>
              <w:jc w:val="center"/>
              <w:rPr>
                <w:del w:id="414" w:author="Santiago Gutierrez Villegas" w:date="2021-10-31T17:50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15" w:author="Santiago Gutierrez Villegas" w:date="2021-10-31T17:50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7D32F871" w14:textId="3BDD9826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16" w:author="Santiago Gutierrez Villegas" w:date="2021-10-31T17:50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El cliente2 se eliminó correctamente. Devolver al cliente 2.</w:delText>
              </w:r>
            </w:del>
            <w:ins w:id="417" w:author="Santiago Gutierrez Villegas" w:date="2021-10-31T17:50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Busca un valor</w:t>
              </w:r>
            </w:ins>
          </w:p>
        </w:tc>
      </w:tr>
      <w:tr w:rsidR="009F0315" w:rsidRPr="009F0315" w14:paraId="19A73A99" w14:textId="77777777" w:rsidTr="009F0315">
        <w:trPr>
          <w:trHeight w:val="455"/>
        </w:trPr>
        <w:tc>
          <w:tcPr>
            <w:tcW w:w="1309" w:type="dxa"/>
            <w:tcBorders>
              <w:right w:val="single" w:sz="8" w:space="0" w:color="auto"/>
            </w:tcBorders>
            <w:hideMark/>
          </w:tcPr>
          <w:p w14:paraId="5B2B8A31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04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0615B5C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6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1FA9EEE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15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6AFE761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34" w:type="dxa"/>
            <w:tcBorders>
              <w:left w:val="single" w:sz="8" w:space="0" w:color="auto"/>
            </w:tcBorders>
            <w:hideMark/>
          </w:tcPr>
          <w:p w14:paraId="454C42B0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41FC14BC" w14:textId="77777777" w:rsidTr="009F0315">
        <w:trPr>
          <w:trHeight w:val="89"/>
        </w:trPr>
        <w:tc>
          <w:tcPr>
            <w:tcW w:w="1309" w:type="dxa"/>
            <w:tcBorders>
              <w:right w:val="single" w:sz="8" w:space="0" w:color="auto"/>
            </w:tcBorders>
            <w:hideMark/>
          </w:tcPr>
          <w:p w14:paraId="3F7FBF3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04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2D6C32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6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40A38F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15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73733BE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34" w:type="dxa"/>
            <w:tcBorders>
              <w:left w:val="single" w:sz="8" w:space="0" w:color="auto"/>
            </w:tcBorders>
            <w:hideMark/>
          </w:tcPr>
          <w:p w14:paraId="5BC8D0B8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7EB44DB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992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40"/>
        <w:gridCol w:w="1540"/>
        <w:gridCol w:w="2994"/>
        <w:gridCol w:w="2504"/>
        <w:tblGridChange w:id="418">
          <w:tblGrid>
            <w:gridCol w:w="1314"/>
            <w:gridCol w:w="1640"/>
            <w:gridCol w:w="1540"/>
            <w:gridCol w:w="2994"/>
            <w:gridCol w:w="2504"/>
          </w:tblGrid>
        </w:tblGridChange>
      </w:tblGrid>
      <w:tr w:rsidR="009F0315" w:rsidRPr="009F0315" w14:paraId="53EE1FC4" w14:textId="77777777" w:rsidTr="009F0315">
        <w:trPr>
          <w:trHeight w:val="691"/>
        </w:trPr>
        <w:tc>
          <w:tcPr>
            <w:tcW w:w="9952" w:type="dxa"/>
            <w:gridSpan w:val="5"/>
            <w:tcBorders>
              <w:bottom w:val="single" w:sz="8" w:space="0" w:color="auto"/>
            </w:tcBorders>
            <w:hideMark/>
          </w:tcPr>
          <w:p w14:paraId="6616EC2D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86F7442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6CBCFC3" w14:textId="43ADC9D5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ins w:id="419" w:author="Santiago Gutierrez Villegas" w:date="2021-10-31T17:44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Buscar un valor especificado en el árbol binario de búsqueda</w:t>
              </w:r>
            </w:ins>
            <w:del w:id="420" w:author="Santiago Gutierrez Villegas" w:date="2021-10-31T17:44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eliminar un valor de la </w:delText>
              </w:r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Queue</w:delText>
              </w:r>
            </w:del>
          </w:p>
        </w:tc>
      </w:tr>
      <w:tr w:rsidR="009F0315" w:rsidRPr="009F0315" w14:paraId="3D239AC2" w14:textId="77777777" w:rsidTr="009F0315">
        <w:trPr>
          <w:trHeight w:val="909"/>
        </w:trPr>
        <w:tc>
          <w:tcPr>
            <w:tcW w:w="13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145775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0FF6BD2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1D8017A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6BD62E9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A886A5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E63B84A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2A1A2F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DF5740F" w14:textId="1AFBE007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3C72423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663C906" w14:textId="38070B9E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56BF243A" w14:textId="77777777" w:rsidTr="00FF685C">
        <w:tblPrEx>
          <w:tblW w:w="9992" w:type="dxa"/>
          <w:tblInd w:w="12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blBorders>
          <w:tblCellMar>
            <w:left w:w="0" w:type="dxa"/>
            <w:right w:w="0" w:type="dxa"/>
          </w:tblCellMar>
          <w:tblPrExChange w:id="421" w:author="Santiago Gutierrez Villegas" w:date="2021-10-31T17:50:00Z">
            <w:tblPrEx>
              <w:tblW w:w="9992" w:type="dxa"/>
              <w:tblInd w:w="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2690"/>
          <w:trPrChange w:id="422" w:author="Santiago Gutierrez Villegas" w:date="2021-10-31T17:50:00Z">
            <w:trPr>
              <w:trHeight w:val="1904"/>
            </w:trPr>
          </w:trPrChange>
        </w:trPr>
        <w:tc>
          <w:tcPr>
            <w:tcW w:w="1309" w:type="dxa"/>
            <w:tcBorders>
              <w:top w:val="single" w:sz="8" w:space="0" w:color="auto"/>
              <w:right w:val="single" w:sz="8" w:space="0" w:color="auto"/>
            </w:tcBorders>
            <w:hideMark/>
            <w:tcPrChange w:id="423" w:author="Santiago Gutierrez Villegas" w:date="2021-10-31T17:50:00Z">
              <w:tcPr>
                <w:tcW w:w="1309" w:type="dxa"/>
                <w:tcBorders>
                  <w:top w:val="single" w:sz="8" w:space="0" w:color="auto"/>
                  <w:right w:val="single" w:sz="8" w:space="0" w:color="auto"/>
                </w:tcBorders>
                <w:hideMark/>
              </w:tcPr>
            </w:tcPrChange>
          </w:tcPr>
          <w:p w14:paraId="19F4EB6E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3F8A477" w14:textId="77237266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24" w:author="Santiago Gutierrez Villegas" w:date="2021-10-31T17:40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Queque</w:delText>
              </w:r>
            </w:del>
            <w:ins w:id="425" w:author="Santiago Gutierrez Villegas" w:date="2021-10-31T17:40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BST</w:t>
              </w:r>
            </w:ins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  <w:tcPrChange w:id="426" w:author="Santiago Gutierrez Villegas" w:date="2021-10-31T17:50:00Z">
              <w:tcPr>
                <w:tcW w:w="1404" w:type="dxa"/>
                <w:tcBorders>
                  <w:top w:val="single" w:sz="8" w:space="0" w:color="auto"/>
                  <w:left w:val="single" w:sz="8" w:space="0" w:color="auto"/>
                  <w:right w:val="single" w:sz="8" w:space="0" w:color="auto"/>
                </w:tcBorders>
                <w:hideMark/>
              </w:tcPr>
            </w:tcPrChange>
          </w:tcPr>
          <w:p w14:paraId="54CA4A56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F92AEAA" w14:textId="13E25E08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27" w:author="Santiago Gutierrez Villegas" w:date="2021-10-31T17:48:00Z"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remove</w:delText>
              </w:r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 ()</w:delText>
              </w:r>
            </w:del>
            <w:ins w:id="428" w:author="Santiago Gutierrez Villegas" w:date="2021-10-31T17:48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search()</w:t>
              </w:r>
            </w:ins>
          </w:p>
        </w:tc>
        <w:tc>
          <w:tcPr>
            <w:tcW w:w="156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  <w:tcPrChange w:id="429" w:author="Santiago Gutierrez Villegas" w:date="2021-10-31T17:50:00Z">
              <w:tcPr>
                <w:tcW w:w="1568" w:type="dxa"/>
                <w:tcBorders>
                  <w:top w:val="single" w:sz="8" w:space="0" w:color="auto"/>
                  <w:left w:val="single" w:sz="8" w:space="0" w:color="auto"/>
                  <w:right w:val="single" w:sz="8" w:space="0" w:color="auto"/>
                </w:tcBorders>
                <w:hideMark/>
              </w:tcPr>
            </w:tcPrChange>
          </w:tcPr>
          <w:p w14:paraId="69439F66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246FEC5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</w:p>
          <w:p w14:paraId="58A8A8ED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15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  <w:tcPrChange w:id="430" w:author="Santiago Gutierrez Villegas" w:date="2021-10-31T17:50:00Z">
              <w:tcPr>
                <w:tcW w:w="3155" w:type="dxa"/>
                <w:tcBorders>
                  <w:top w:val="single" w:sz="8" w:space="0" w:color="auto"/>
                  <w:left w:val="single" w:sz="8" w:space="0" w:color="auto"/>
                  <w:right w:val="single" w:sz="8" w:space="0" w:color="auto"/>
                </w:tcBorders>
                <w:hideMark/>
              </w:tcPr>
            </w:tcPrChange>
          </w:tcPr>
          <w:p w14:paraId="59657260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3E1A465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EB19653" w14:textId="4BF5A569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Niguno</w:t>
            </w:r>
          </w:p>
          <w:p w14:paraId="0DE0BB55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34" w:type="dxa"/>
            <w:tcBorders>
              <w:top w:val="single" w:sz="8" w:space="0" w:color="auto"/>
              <w:left w:val="single" w:sz="8" w:space="0" w:color="auto"/>
            </w:tcBorders>
            <w:hideMark/>
            <w:tcPrChange w:id="431" w:author="Santiago Gutierrez Villegas" w:date="2021-10-31T17:50:00Z">
              <w:tcPr>
                <w:tcW w:w="2434" w:type="dxa"/>
                <w:tcBorders>
                  <w:top w:val="single" w:sz="8" w:space="0" w:color="auto"/>
                  <w:left w:val="single" w:sz="8" w:space="0" w:color="auto"/>
                </w:tcBorders>
                <w:hideMark/>
              </w:tcPr>
            </w:tcPrChange>
          </w:tcPr>
          <w:p w14:paraId="017F62CE" w14:textId="77777777" w:rsidR="009F0315" w:rsidRPr="009F0315" w:rsidRDefault="009F0315" w:rsidP="009F0315">
            <w:pPr>
              <w:spacing w:after="0" w:line="240" w:lineRule="auto"/>
              <w:ind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EFE31C9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8C8A14B" w14:textId="2DEDB5FA" w:rsidR="009F0315" w:rsidRPr="009F0315" w:rsidDel="00FF685C" w:rsidRDefault="009F0315" w:rsidP="009F0315">
            <w:pPr>
              <w:spacing w:after="0" w:line="240" w:lineRule="auto"/>
              <w:jc w:val="center"/>
              <w:rPr>
                <w:del w:id="432" w:author="Santiago Gutierrez Villegas" w:date="2021-10-31T17:50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33" w:author="Santiago Gutierrez Villegas" w:date="2021-10-31T17:50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El objeto es nulo, el cliente no se pudo eliminar. Devuelve nulo.</w:delText>
              </w:r>
            </w:del>
          </w:p>
          <w:p w14:paraId="53E0A535" w14:textId="0AA8D391" w:rsidR="009F0315" w:rsidRPr="009F0315" w:rsidDel="00FF685C" w:rsidRDefault="009F0315" w:rsidP="009F0315">
            <w:pPr>
              <w:spacing w:after="0" w:line="240" w:lineRule="auto"/>
              <w:jc w:val="center"/>
              <w:rPr>
                <w:del w:id="434" w:author="Santiago Gutierrez Villegas" w:date="2021-10-31T17:50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35" w:author="Santiago Gutierrez Villegas" w:date="2021-10-31T17:50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6C2EB413" w14:textId="77C18F9A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36" w:author="Santiago Gutierrez Villegas" w:date="2021-10-31T17:50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El cliente2 se eliminó correctamente. Devolver al cliente 2.</w:delText>
              </w:r>
            </w:del>
            <w:ins w:id="437" w:author="Santiago Gutierrez Villegas" w:date="2021-10-31T17:50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Encuentra el valor solicitado</w:t>
              </w:r>
            </w:ins>
          </w:p>
        </w:tc>
      </w:tr>
      <w:tr w:rsidR="009F0315" w:rsidRPr="009F0315" w14:paraId="79429FE9" w14:textId="77777777" w:rsidTr="009F0315">
        <w:trPr>
          <w:trHeight w:val="455"/>
        </w:trPr>
        <w:tc>
          <w:tcPr>
            <w:tcW w:w="1309" w:type="dxa"/>
            <w:tcBorders>
              <w:right w:val="single" w:sz="8" w:space="0" w:color="auto"/>
            </w:tcBorders>
            <w:hideMark/>
          </w:tcPr>
          <w:p w14:paraId="7DDDB17D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04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CEF023E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6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835EBD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15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7A5D02F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34" w:type="dxa"/>
            <w:tcBorders>
              <w:left w:val="single" w:sz="8" w:space="0" w:color="auto"/>
            </w:tcBorders>
            <w:hideMark/>
          </w:tcPr>
          <w:p w14:paraId="7F304136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625EBD07" w14:textId="77777777" w:rsidTr="009F0315">
        <w:trPr>
          <w:trHeight w:val="89"/>
        </w:trPr>
        <w:tc>
          <w:tcPr>
            <w:tcW w:w="1309" w:type="dxa"/>
            <w:tcBorders>
              <w:right w:val="single" w:sz="8" w:space="0" w:color="auto"/>
            </w:tcBorders>
            <w:hideMark/>
          </w:tcPr>
          <w:p w14:paraId="0BFDB20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04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EA4285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6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AAC4B0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15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EC61E15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34" w:type="dxa"/>
            <w:tcBorders>
              <w:left w:val="single" w:sz="8" w:space="0" w:color="auto"/>
            </w:tcBorders>
            <w:hideMark/>
          </w:tcPr>
          <w:p w14:paraId="717CF8B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67869E1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26ADAE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"/>
        <w:gridCol w:w="2474"/>
        <w:gridCol w:w="1439"/>
        <w:gridCol w:w="2463"/>
        <w:gridCol w:w="2122"/>
      </w:tblGrid>
      <w:tr w:rsidR="009F0315" w:rsidRPr="009F0315" w14:paraId="4B21E465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485D8D64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 </w:t>
            </w:r>
          </w:p>
          <w:p w14:paraId="48060042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944B008" w14:textId="7963D4CA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del w:id="438" w:author="Santiago Gutierrez Villegas" w:date="2021-10-31T17:51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validar si la </w:delText>
              </w:r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Queue</w:delText>
              </w:r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 está vacía.</w:delText>
              </w:r>
            </w:del>
            <w:ins w:id="439" w:author="Santiago Gutierrez Villegas" w:date="2021-10-31T17:51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Obtener los valores menores o iguales a un valor especificado</w:t>
              </w:r>
            </w:ins>
          </w:p>
        </w:tc>
      </w:tr>
      <w:tr w:rsidR="009F0315" w:rsidRPr="009F0315" w14:paraId="290B7C06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E43C71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9399360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0D7916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8F314B6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06E456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168B470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8DF25DA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3BBC4A7" w14:textId="3FFF56D9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05743E2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781C911" w14:textId="4756B77D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7ACB3F1D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8A1CCC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2396C32" w14:textId="25E89B82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40" w:author="Santiago Gutierrez Villegas" w:date="2021-10-31T17:40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Queque</w:delText>
              </w:r>
            </w:del>
            <w:ins w:id="441" w:author="Santiago Gutierrez Villegas" w:date="2021-10-31T17:40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BST</w:t>
              </w:r>
            </w:ins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FF890B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DD441B9" w14:textId="6E3E069C" w:rsidR="009F0315" w:rsidRPr="009F0315" w:rsidRDefault="009F0315" w:rsidP="009F0315">
            <w:pPr>
              <w:spacing w:after="0" w:line="240" w:lineRule="auto"/>
              <w:ind w:left="687" w:hanging="57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42" w:author="Santiago Gutierrez Villegas" w:date="2021-10-31T17:48:00Z"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isEmpty</w:delText>
              </w:r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()</w:delText>
              </w:r>
            </w:del>
            <w:ins w:id="443" w:author="Santiago Gutierrez Villegas" w:date="2021-10-31T17:48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getLessThan()</w:t>
              </w:r>
            </w:ins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2EA4B79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15E1EB2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</w:p>
          <w:p w14:paraId="72CC8647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B48360C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C4E45B3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1D4A79D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62F05BB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4FBACA8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61B54B8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18DC659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  <w:p w14:paraId="26FF245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2521050E" w14:textId="6D3136E6" w:rsidR="009F0315" w:rsidRPr="009F0315" w:rsidDel="00FF685C" w:rsidRDefault="009F0315" w:rsidP="009F0315">
            <w:pPr>
              <w:spacing w:after="0" w:line="240" w:lineRule="auto"/>
              <w:ind w:right="127"/>
              <w:rPr>
                <w:del w:id="444" w:author="Santiago Gutierrez Villegas" w:date="2021-10-31T17:50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45" w:author="Santiago Gutierrez Villegas" w:date="2021-10-31T17:50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7ECBA474" w14:textId="5FC4BA1E" w:rsidR="009F0315" w:rsidRPr="009F0315" w:rsidDel="00FF685C" w:rsidRDefault="009F0315" w:rsidP="009F0315">
            <w:pPr>
              <w:spacing w:after="0" w:line="240" w:lineRule="auto"/>
              <w:rPr>
                <w:del w:id="446" w:author="Santiago Gutierrez Villegas" w:date="2021-10-31T17:50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47" w:author="Santiago Gutierrez Villegas" w:date="2021-10-31T17:50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6570E316" w14:textId="3C059B87" w:rsidR="009F0315" w:rsidRPr="009F0315" w:rsidDel="00FF685C" w:rsidRDefault="009F0315" w:rsidP="009F0315">
            <w:pPr>
              <w:spacing w:after="0" w:line="240" w:lineRule="auto"/>
              <w:jc w:val="center"/>
              <w:rPr>
                <w:del w:id="448" w:author="Santiago Gutierrez Villegas" w:date="2021-10-31T17:50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49" w:author="Santiago Gutierrez Villegas" w:date="2021-10-31T17:50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36C4A107" w14:textId="44BC2C68" w:rsidR="009F0315" w:rsidRPr="009F0315" w:rsidDel="00FF685C" w:rsidRDefault="009F0315" w:rsidP="009F0315">
            <w:pPr>
              <w:spacing w:after="0" w:line="240" w:lineRule="auto"/>
              <w:jc w:val="center"/>
              <w:rPr>
                <w:del w:id="450" w:author="Santiago Gutierrez Villegas" w:date="2021-10-31T17:50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51" w:author="Santiago Gutierrez Villegas" w:date="2021-10-31T17:50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306261CF" w14:textId="7F2C6E75" w:rsidR="009F0315" w:rsidRPr="009F0315" w:rsidDel="00FF685C" w:rsidRDefault="009F0315" w:rsidP="009F0315">
            <w:pPr>
              <w:spacing w:after="0" w:line="240" w:lineRule="auto"/>
              <w:jc w:val="center"/>
              <w:rPr>
                <w:del w:id="452" w:author="Santiago Gutierrez Villegas" w:date="2021-10-31T17:50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53" w:author="Santiago Gutierrez Villegas" w:date="2021-10-31T17:50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La </w:delText>
              </w:r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Queue</w:delText>
              </w:r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 está vacía.</w:delText>
              </w:r>
            </w:del>
          </w:p>
          <w:p w14:paraId="494F1AFD" w14:textId="762A56DF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54" w:author="Santiago Gutierrez Villegas" w:date="2021-10-31T17:50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  <w:ins w:id="455" w:author="Santiago Gutierrez Villegas" w:date="2021-10-31T17:50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 xml:space="preserve">Retorna </w:t>
              </w:r>
            </w:ins>
            <w:ins w:id="456" w:author="Santiago Gutierrez Villegas" w:date="2021-10-31T17:51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una lista con los valores menores al valor solicitado</w:t>
              </w:r>
            </w:ins>
          </w:p>
        </w:tc>
      </w:tr>
      <w:tr w:rsidR="009F0315" w:rsidRPr="009F0315" w14:paraId="2E66C674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6241284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8B2350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7A9519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5AB039C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6CB67300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0B9AC786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7D828E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AA715AA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6F7077A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DE6C2BC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18C9AA66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172315EF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4BE5298F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178308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AEACC96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CB78802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37E995C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380D3F3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F3F5FE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D4ECD7F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32E8457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CD698E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B02F963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C25FB26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F888AB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43F6C9E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2420"/>
        <w:gridCol w:w="1444"/>
        <w:gridCol w:w="2495"/>
        <w:gridCol w:w="2140"/>
      </w:tblGrid>
      <w:tr w:rsidR="009F0315" w:rsidRPr="009F0315" w14:paraId="6C7767BC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7036E241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492D74C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05A1F82" w14:textId="2F025678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  <w:del w:id="457" w:author="Santiago Gutierrez Villegas" w:date="2021-10-31T17:51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devolver el tamaño de la </w:delText>
              </w:r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Queue</w:delText>
              </w:r>
            </w:del>
            <w:ins w:id="458" w:author="Santiago Gutierrez Villegas" w:date="2021-10-31T17:51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Obtener los valores mayores al valor especifica</w:t>
              </w:r>
            </w:ins>
            <w:ins w:id="459" w:author="Santiago Gutierrez Villegas" w:date="2021-10-31T17:52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do</w:t>
              </w:r>
            </w:ins>
          </w:p>
        </w:tc>
      </w:tr>
      <w:tr w:rsidR="009F0315" w:rsidRPr="009F0315" w14:paraId="3EFAABB8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BD3894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D45B3D2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610490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9CE1478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1F3F64A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73C65A6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1314794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37E83AC" w14:textId="709C790D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778E2B4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41E71A6" w14:textId="68D987D4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56D492B0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19A977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2B0D5F2" w14:textId="67A285CB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60" w:author="Santiago Gutierrez Villegas" w:date="2021-10-31T17:40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Queque</w:delText>
              </w:r>
            </w:del>
            <w:ins w:id="461" w:author="Santiago Gutierrez Villegas" w:date="2021-10-31T17:40:00Z">
              <w:r w:rsidR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BST</w:t>
              </w:r>
            </w:ins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50C5D1D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65CDDDA" w14:textId="5B4F1551" w:rsidR="009F0315" w:rsidRPr="009F0315" w:rsidRDefault="009F031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62" w:author="Santiago Gutierrez Villegas" w:date="2021-10-31T17:47:00Z"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Size</w:delText>
              </w:r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()</w:delText>
              </w:r>
            </w:del>
            <w:ins w:id="463" w:author="Santiago Gutierrez Villegas" w:date="2021-10-31T17:47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GetGreaterThan()</w:t>
              </w:r>
            </w:ins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3B7D681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EACD255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</w:p>
          <w:p w14:paraId="170DB497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3D5B0B1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7E833BE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B03489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8042F7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75E68AA" w14:textId="09464517" w:rsidR="009F0315" w:rsidRPr="009F0315" w:rsidRDefault="005D1CB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  <w:r w:rsidR="009F0315"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6BE20B1C" w14:textId="77777777" w:rsidR="009F0315" w:rsidRPr="009F0315" w:rsidRDefault="009F0315" w:rsidP="009F031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9D12AB4" w14:textId="515398A7" w:rsidR="009F0315" w:rsidRPr="009F0315" w:rsidDel="00FF685C" w:rsidRDefault="009F0315" w:rsidP="009F0315">
            <w:pPr>
              <w:spacing w:after="0" w:line="240" w:lineRule="auto"/>
              <w:rPr>
                <w:del w:id="464" w:author="Santiago Gutierrez Villegas" w:date="2021-10-31T17:51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8602D35" w14:textId="6B264038" w:rsidR="009F0315" w:rsidRPr="009F0315" w:rsidRDefault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pPrChange w:id="465" w:author="Santiago Gutierrez Villegas" w:date="2021-10-31T17:51:00Z">
                <w:pPr>
                  <w:spacing w:after="0" w:line="240" w:lineRule="auto"/>
                  <w:jc w:val="center"/>
                </w:pPr>
              </w:pPrChange>
            </w:pPr>
            <w:del w:id="466" w:author="Santiago Gutierrez Villegas" w:date="2021-10-31T17:51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El tamaño de la </w:delText>
              </w:r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Queue</w:delText>
              </w:r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 es 1.</w:delText>
              </w:r>
            </w:del>
          </w:p>
          <w:p w14:paraId="2CB320B9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EFB2435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3A8FEA4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53D96F1" w14:textId="2636BCAC" w:rsidR="009F0315" w:rsidRPr="009F0315" w:rsidRDefault="004D5241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Obtiene los valores mayores al valor especificado</w:t>
            </w:r>
          </w:p>
        </w:tc>
      </w:tr>
      <w:tr w:rsidR="009F0315" w:rsidRPr="009F0315" w14:paraId="0065C139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40C3C96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47D076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B90F99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3C4F305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15ABF1B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3A8F9CA9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5AB247DA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47B4D1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94A2E60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DE1CE5F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5AB706E0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1BA335B9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279DEB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8617B08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EB99B0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17C3893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2593369F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5F50CA6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970D2B7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2420"/>
        <w:gridCol w:w="1444"/>
        <w:gridCol w:w="2495"/>
        <w:gridCol w:w="2140"/>
      </w:tblGrid>
      <w:tr w:rsidR="000273A9" w:rsidRPr="009F0315" w14:paraId="27895D2F" w14:textId="77777777" w:rsidTr="000273A9">
        <w:trPr>
          <w:trHeight w:val="669"/>
        </w:trPr>
        <w:tc>
          <w:tcPr>
            <w:tcW w:w="9813" w:type="dxa"/>
            <w:gridSpan w:val="5"/>
            <w:tcBorders>
              <w:bottom w:val="single" w:sz="8" w:space="0" w:color="auto"/>
            </w:tcBorders>
            <w:hideMark/>
          </w:tcPr>
          <w:p w14:paraId="12925D6C" w14:textId="77777777" w:rsidR="000273A9" w:rsidRPr="009F0315" w:rsidRDefault="000273A9" w:rsidP="000273A9">
            <w:pPr>
              <w:spacing w:before="6" w:after="0" w:line="240" w:lineRule="auto"/>
              <w:rPr>
                <w:ins w:id="467" w:author="Santiago Gutierrez Villegas" w:date="2021-10-31T17:52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ins w:id="468" w:author="Santiago Gutierrez Villegas" w:date="2021-10-31T17:52:00Z">
              <w:r w:rsidRPr="009F031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t> </w:t>
              </w:r>
            </w:ins>
          </w:p>
          <w:p w14:paraId="1416B800" w14:textId="77777777" w:rsidR="000273A9" w:rsidRPr="009F0315" w:rsidRDefault="000273A9" w:rsidP="000273A9">
            <w:pPr>
              <w:spacing w:before="1" w:after="0" w:line="240" w:lineRule="auto"/>
              <w:ind w:left="100"/>
              <w:rPr>
                <w:ins w:id="469" w:author="Santiago Gutierrez Villegas" w:date="2021-10-31T17:52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ins w:id="470" w:author="Santiago Gutierrez Villegas" w:date="2021-10-31T17:52:00Z">
              <w:r w:rsidRPr="009F031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t> </w:t>
              </w:r>
            </w:ins>
          </w:p>
          <w:p w14:paraId="38508A67" w14:textId="469DA194" w:rsidR="000273A9" w:rsidRPr="009F0315" w:rsidDel="005660C3" w:rsidRDefault="000273A9" w:rsidP="000273A9">
            <w:pPr>
              <w:spacing w:before="6" w:after="0" w:line="240" w:lineRule="auto"/>
              <w:rPr>
                <w:del w:id="471" w:author="Santiago Gutierrez Villegas" w:date="2021-10-31T17:52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ins w:id="472" w:author="Santiago Gutierrez Villegas" w:date="2021-10-31T17:52:00Z">
              <w:r w:rsidRPr="009F031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t>Objetivo de la prueba: 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Obtener los valores mayores al valor especificado</w:t>
              </w:r>
            </w:ins>
            <w:del w:id="473" w:author="Santiago Gutierrez Villegas" w:date="2021-10-31T17:52:00Z">
              <w:r w:rsidRPr="009F0315" w:rsidDel="005660C3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04DA55AE" w14:textId="2495DD7A" w:rsidR="000273A9" w:rsidRPr="009F0315" w:rsidDel="005660C3" w:rsidRDefault="000273A9" w:rsidP="000273A9">
            <w:pPr>
              <w:spacing w:before="1" w:after="0" w:line="240" w:lineRule="auto"/>
              <w:ind w:left="100"/>
              <w:rPr>
                <w:del w:id="474" w:author="Santiago Gutierrez Villegas" w:date="2021-10-31T17:52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75" w:author="Santiago Gutierrez Villegas" w:date="2021-10-31T17:52:00Z">
              <w:r w:rsidRPr="009F0315" w:rsidDel="005660C3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4715B9E5" w14:textId="462B9F7D" w:rsidR="000273A9" w:rsidRPr="009F0315" w:rsidRDefault="000273A9" w:rsidP="000273A9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76" w:author="Santiago Gutierrez Villegas" w:date="2021-10-31T17:52:00Z">
              <w:r w:rsidRPr="009F0315" w:rsidDel="005660C3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Objetivo de la prueba: </w:delText>
              </w:r>
              <w:r w:rsidRPr="009F0315" w:rsidDel="005660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 xml:space="preserve">devolver el tamaño de la </w:delText>
              </w:r>
              <w:r w:rsidRPr="005D1CB5" w:rsidDel="005660C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Queue</w:delText>
              </w:r>
            </w:del>
          </w:p>
        </w:tc>
      </w:tr>
      <w:tr w:rsidR="000273A9" w:rsidRPr="009F0315" w14:paraId="429D3D83" w14:textId="77777777" w:rsidTr="000273A9">
        <w:trPr>
          <w:trHeight w:val="880"/>
        </w:trPr>
        <w:tc>
          <w:tcPr>
            <w:tcW w:w="131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BC8A97E" w14:textId="77777777" w:rsidR="000273A9" w:rsidRPr="009F0315" w:rsidRDefault="000273A9" w:rsidP="000273A9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C1B234F" w14:textId="77777777" w:rsidR="000273A9" w:rsidRPr="009F0315" w:rsidRDefault="000273A9" w:rsidP="000273A9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826740C" w14:textId="77777777" w:rsidR="000273A9" w:rsidRPr="009F0315" w:rsidRDefault="000273A9" w:rsidP="000273A9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63EF534" w14:textId="77777777" w:rsidR="000273A9" w:rsidRPr="009F0315" w:rsidRDefault="000273A9" w:rsidP="000273A9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851CE0A" w14:textId="77777777" w:rsidR="000273A9" w:rsidRPr="009F0315" w:rsidRDefault="000273A9" w:rsidP="000273A9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55A431B" w14:textId="77777777" w:rsidR="000273A9" w:rsidRPr="009F0315" w:rsidRDefault="000273A9" w:rsidP="000273A9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24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12CD24C0" w14:textId="77777777" w:rsidR="000273A9" w:rsidRPr="009F0315" w:rsidRDefault="000273A9" w:rsidP="000273A9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307873B" w14:textId="5A6A7281" w:rsidR="000273A9" w:rsidRPr="009F0315" w:rsidRDefault="000273A9" w:rsidP="000273A9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32DBC617" w14:textId="77777777" w:rsidR="000273A9" w:rsidRPr="009F0315" w:rsidRDefault="000273A9" w:rsidP="000273A9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44B2A29" w14:textId="41CB0003" w:rsidR="000273A9" w:rsidRPr="009F0315" w:rsidRDefault="000273A9" w:rsidP="000273A9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0273A9" w:rsidRPr="009F0315" w14:paraId="4F619DA6" w14:textId="77777777" w:rsidTr="000273A9">
        <w:trPr>
          <w:trHeight w:val="1843"/>
        </w:trPr>
        <w:tc>
          <w:tcPr>
            <w:tcW w:w="1314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254DA388" w14:textId="77777777" w:rsidR="000273A9" w:rsidRPr="009F0315" w:rsidRDefault="000273A9" w:rsidP="000273A9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E876330" w14:textId="60F3A618" w:rsidR="000273A9" w:rsidRPr="009F0315" w:rsidRDefault="000273A9" w:rsidP="000273A9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77" w:author="Santiago Gutierrez Villegas" w:date="2021-10-31T17:40:00Z">
              <w:r w:rsidRPr="009F0315" w:rsidDel="00B8742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Queque</w:delText>
              </w:r>
            </w:del>
            <w:ins w:id="478" w:author="Santiago Gutierrez Villegas" w:date="2021-10-31T17:40:00Z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BST</w:t>
              </w:r>
            </w:ins>
          </w:p>
        </w:tc>
        <w:tc>
          <w:tcPr>
            <w:tcW w:w="2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AF4E68E" w14:textId="77777777" w:rsidR="000273A9" w:rsidRPr="009F0315" w:rsidRDefault="000273A9" w:rsidP="000273A9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03D9F51" w14:textId="03F1B9FE" w:rsidR="000273A9" w:rsidRPr="009F0315" w:rsidRDefault="000273A9" w:rsidP="000273A9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79" w:author="Santiago Gutierrez Villegas" w:date="2021-10-31T17:47:00Z"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Size</w:delText>
              </w:r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()</w:delText>
              </w:r>
            </w:del>
            <w:ins w:id="480" w:author="Santiago Gutierrez Villegas" w:date="2021-10-31T17:47:00Z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GetGreaterThan()</w:t>
              </w:r>
            </w:ins>
          </w:p>
        </w:tc>
        <w:tc>
          <w:tcPr>
            <w:tcW w:w="144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715B614" w14:textId="77777777" w:rsidR="000273A9" w:rsidRPr="009F0315" w:rsidRDefault="000273A9" w:rsidP="000273A9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6F6D3F7" w14:textId="77777777" w:rsidR="000273A9" w:rsidRPr="009F0315" w:rsidRDefault="000273A9" w:rsidP="000273A9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</w:p>
          <w:p w14:paraId="362E7523" w14:textId="77777777" w:rsidR="000273A9" w:rsidRPr="009F0315" w:rsidRDefault="000273A9" w:rsidP="000273A9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49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F50815A" w14:textId="77777777" w:rsidR="000273A9" w:rsidRPr="009F0315" w:rsidRDefault="000273A9" w:rsidP="000273A9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E7F3808" w14:textId="77777777" w:rsidR="000273A9" w:rsidRPr="009F0315" w:rsidRDefault="000273A9" w:rsidP="000273A9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B0CF539" w14:textId="6D822A35" w:rsidR="000273A9" w:rsidRPr="009F0315" w:rsidRDefault="000273A9" w:rsidP="00027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14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6B286A0A" w14:textId="77777777" w:rsidR="000273A9" w:rsidRPr="009F0315" w:rsidRDefault="000273A9" w:rsidP="000273A9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878F5DA" w14:textId="06A8193B" w:rsidR="000273A9" w:rsidRPr="009F0315" w:rsidRDefault="000273A9" w:rsidP="00027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="004D524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Obtiene los valores mayores al valor especificado</w:t>
            </w:r>
          </w:p>
          <w:p w14:paraId="237C552F" w14:textId="77777777" w:rsidR="000273A9" w:rsidRPr="009F0315" w:rsidRDefault="000273A9" w:rsidP="00027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3DCAD42" w14:textId="77777777" w:rsidR="000273A9" w:rsidRPr="009F0315" w:rsidRDefault="000273A9" w:rsidP="00027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3EFBE3A" w14:textId="4959773B" w:rsidR="000273A9" w:rsidRPr="009F0315" w:rsidRDefault="000273A9" w:rsidP="000273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273A9" w:rsidRPr="009F0315" w14:paraId="2B525C2A" w14:textId="77777777" w:rsidTr="000273A9">
        <w:trPr>
          <w:trHeight w:val="441"/>
        </w:trPr>
        <w:tc>
          <w:tcPr>
            <w:tcW w:w="1314" w:type="dxa"/>
            <w:tcBorders>
              <w:right w:val="single" w:sz="8" w:space="0" w:color="auto"/>
            </w:tcBorders>
            <w:hideMark/>
          </w:tcPr>
          <w:p w14:paraId="6EE9B667" w14:textId="77777777" w:rsidR="000273A9" w:rsidRPr="009F0315" w:rsidRDefault="000273A9" w:rsidP="00027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7078A1A" w14:textId="77777777" w:rsidR="000273A9" w:rsidRPr="009F0315" w:rsidRDefault="000273A9" w:rsidP="00027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44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749C484" w14:textId="77777777" w:rsidR="000273A9" w:rsidRPr="009F0315" w:rsidRDefault="000273A9" w:rsidP="00027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9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404B0DB" w14:textId="77777777" w:rsidR="000273A9" w:rsidRPr="009F0315" w:rsidRDefault="000273A9" w:rsidP="000273A9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140" w:type="dxa"/>
            <w:tcBorders>
              <w:left w:val="single" w:sz="8" w:space="0" w:color="auto"/>
            </w:tcBorders>
            <w:hideMark/>
          </w:tcPr>
          <w:p w14:paraId="43017E2D" w14:textId="77777777" w:rsidR="000273A9" w:rsidRPr="009F0315" w:rsidRDefault="000273A9" w:rsidP="00027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0273A9" w:rsidRPr="009F0315" w14:paraId="0724F6C4" w14:textId="77777777" w:rsidTr="000273A9">
        <w:trPr>
          <w:trHeight w:val="80"/>
        </w:trPr>
        <w:tc>
          <w:tcPr>
            <w:tcW w:w="1314" w:type="dxa"/>
            <w:tcBorders>
              <w:right w:val="single" w:sz="8" w:space="0" w:color="auto"/>
            </w:tcBorders>
            <w:hideMark/>
          </w:tcPr>
          <w:p w14:paraId="11A68C9B" w14:textId="77777777" w:rsidR="000273A9" w:rsidRPr="009F0315" w:rsidRDefault="000273A9" w:rsidP="00027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D6CC584" w14:textId="77777777" w:rsidR="000273A9" w:rsidRPr="009F0315" w:rsidRDefault="000273A9" w:rsidP="00027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44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0E21D11" w14:textId="77777777" w:rsidR="000273A9" w:rsidRPr="009F0315" w:rsidRDefault="000273A9" w:rsidP="00027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9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D81CCEC" w14:textId="77777777" w:rsidR="000273A9" w:rsidRPr="009F0315" w:rsidRDefault="000273A9" w:rsidP="000273A9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140" w:type="dxa"/>
            <w:tcBorders>
              <w:left w:val="single" w:sz="8" w:space="0" w:color="auto"/>
            </w:tcBorders>
            <w:hideMark/>
          </w:tcPr>
          <w:p w14:paraId="079F58F9" w14:textId="77777777" w:rsidR="000273A9" w:rsidRPr="009F0315" w:rsidRDefault="000273A9" w:rsidP="00027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0273A9" w:rsidRPr="009F0315" w14:paraId="15B50801" w14:textId="77777777" w:rsidTr="000273A9">
        <w:trPr>
          <w:trHeight w:val="80"/>
        </w:trPr>
        <w:tc>
          <w:tcPr>
            <w:tcW w:w="1314" w:type="dxa"/>
            <w:tcBorders>
              <w:right w:val="single" w:sz="8" w:space="0" w:color="auto"/>
            </w:tcBorders>
            <w:hideMark/>
          </w:tcPr>
          <w:p w14:paraId="301B7A6C" w14:textId="77777777" w:rsidR="000273A9" w:rsidRPr="009F0315" w:rsidRDefault="000273A9" w:rsidP="00027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9344412" w14:textId="77777777" w:rsidR="000273A9" w:rsidRPr="009F0315" w:rsidRDefault="000273A9" w:rsidP="00027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44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5244147" w14:textId="77777777" w:rsidR="000273A9" w:rsidRPr="009F0315" w:rsidRDefault="000273A9" w:rsidP="00027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9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AE9195B" w14:textId="77777777" w:rsidR="000273A9" w:rsidRPr="009F0315" w:rsidRDefault="000273A9" w:rsidP="000273A9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140" w:type="dxa"/>
            <w:tcBorders>
              <w:left w:val="single" w:sz="8" w:space="0" w:color="auto"/>
            </w:tcBorders>
            <w:hideMark/>
          </w:tcPr>
          <w:p w14:paraId="0B7EACBA" w14:textId="77777777" w:rsidR="000273A9" w:rsidRPr="009F0315" w:rsidRDefault="000273A9" w:rsidP="00027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5D00DD3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5325794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101824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1EED859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2EE94E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5D3B2E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8D40A4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99B37E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22BCB1A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pPr w:leftFromText="141" w:rightFromText="141" w:vertAnchor="text" w:horzAnchor="margin" w:tblpY="-108"/>
        <w:tblW w:w="98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3"/>
        <w:gridCol w:w="2181"/>
        <w:gridCol w:w="1474"/>
        <w:gridCol w:w="2668"/>
        <w:gridCol w:w="2237"/>
      </w:tblGrid>
      <w:tr w:rsidR="005D1CB5" w:rsidRPr="009F0315" w14:paraId="54750558" w14:textId="77777777" w:rsidTr="005D1CB5">
        <w:trPr>
          <w:trHeight w:val="669"/>
        </w:trPr>
        <w:tc>
          <w:tcPr>
            <w:tcW w:w="9813" w:type="dxa"/>
            <w:gridSpan w:val="5"/>
            <w:tcBorders>
              <w:bottom w:val="single" w:sz="8" w:space="0" w:color="auto"/>
            </w:tcBorders>
            <w:hideMark/>
          </w:tcPr>
          <w:p w14:paraId="447ED0A0" w14:textId="77777777" w:rsidR="005D1CB5" w:rsidRPr="009F0315" w:rsidRDefault="005D1CB5" w:rsidP="005D1CB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 </w:t>
            </w:r>
          </w:p>
          <w:p w14:paraId="5016714D" w14:textId="77777777" w:rsidR="005D1CB5" w:rsidRPr="009F0315" w:rsidRDefault="005D1CB5" w:rsidP="005D1CB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8057563" w14:textId="1C6EA6E3" w:rsidR="005D1CB5" w:rsidRPr="009F0315" w:rsidRDefault="005D1CB5" w:rsidP="005D1CB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</w:p>
        </w:tc>
      </w:tr>
      <w:tr w:rsidR="005D1CB5" w:rsidRPr="009F0315" w14:paraId="2C50CF44" w14:textId="77777777" w:rsidTr="005D1CB5">
        <w:trPr>
          <w:trHeight w:val="880"/>
        </w:trPr>
        <w:tc>
          <w:tcPr>
            <w:tcW w:w="129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85AEB85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30A0C08" w14:textId="77777777" w:rsidR="005D1CB5" w:rsidRPr="009F0315" w:rsidRDefault="005D1CB5" w:rsidP="005D1CB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737C6A04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6FC16DD" w14:textId="77777777" w:rsidR="005D1CB5" w:rsidRPr="009F0315" w:rsidRDefault="005D1CB5" w:rsidP="005D1CB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1005D60F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AF1B2A6" w14:textId="77777777" w:rsidR="005D1CB5" w:rsidRPr="009F0315" w:rsidRDefault="005D1CB5" w:rsidP="005D1CB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55F62CC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75DF371" w14:textId="77777777" w:rsidR="005D1CB5" w:rsidRPr="009F0315" w:rsidRDefault="005D1CB5" w:rsidP="005D1CB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5A510CE4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26874AC" w14:textId="77777777" w:rsidR="005D1CB5" w:rsidRPr="009F0315" w:rsidRDefault="005D1CB5" w:rsidP="005D1CB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5D1CB5" w:rsidRPr="009F0315" w14:paraId="72044302" w14:textId="77777777" w:rsidTr="005D1CB5">
        <w:trPr>
          <w:trHeight w:val="1843"/>
        </w:trPr>
        <w:tc>
          <w:tcPr>
            <w:tcW w:w="1291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32C2305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F483CF3" w14:textId="7D24CCFD" w:rsidR="005D1CB5" w:rsidRPr="009F0315" w:rsidRDefault="005D1CB5" w:rsidP="005D1CB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81" w:author="Santiago Gutierrez Villegas" w:date="2021-10-31T17:44:00Z"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Stack</w:delText>
              </w:r>
            </w:del>
            <w:ins w:id="482" w:author="Santiago Gutierrez Villegas" w:date="2021-10-31T17:44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AVL</w:t>
              </w:r>
            </w:ins>
          </w:p>
        </w:tc>
        <w:tc>
          <w:tcPr>
            <w:tcW w:w="138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15710B7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4291F8A" w14:textId="2FA0C650" w:rsidR="005D1CB5" w:rsidRPr="009F0315" w:rsidRDefault="005D1CB5" w:rsidP="005D1CB5">
            <w:pPr>
              <w:spacing w:after="0" w:line="240" w:lineRule="auto"/>
              <w:ind w:left="687" w:hanging="57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83" w:author="Santiago Gutierrez Villegas" w:date="2021-10-31T17:49:00Z"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push</w:delText>
              </w:r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()</w:delText>
              </w:r>
            </w:del>
            <w:ins w:id="484" w:author="Santiago Gutierrez Villegas" w:date="2021-10-31T17:49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inOrderRight()</w:t>
              </w:r>
            </w:ins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8ABA98F" w14:textId="77777777" w:rsidR="005D1CB5" w:rsidRPr="009F0315" w:rsidRDefault="005D1CB5" w:rsidP="005D1CB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C947DCF" w14:textId="77777777" w:rsidR="005D1CB5" w:rsidRPr="009F0315" w:rsidRDefault="005D1CB5" w:rsidP="005D1CB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</w:p>
          <w:p w14:paraId="27AB4425" w14:textId="77777777" w:rsidR="005D1CB5" w:rsidRPr="009F0315" w:rsidRDefault="005D1CB5" w:rsidP="005D1CB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1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0620007" w14:textId="77777777" w:rsidR="005D1CB5" w:rsidRPr="009F0315" w:rsidRDefault="005D1CB5" w:rsidP="005D1CB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AA7FC68" w14:textId="77777777" w:rsidR="005D1CB5" w:rsidRPr="009F0315" w:rsidRDefault="005D1CB5" w:rsidP="005D1CB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017FC07" w14:textId="77777777" w:rsidR="005D1CB5" w:rsidRPr="005D1CB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Element = Game1</w:t>
            </w:r>
          </w:p>
          <w:p w14:paraId="0A013F67" w14:textId="77777777" w:rsidR="005D1CB5" w:rsidRPr="005D1CB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CEA122E" w14:textId="23E414E5" w:rsidR="005D1CB5" w:rsidRPr="005D1CB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Element = Game2</w:t>
            </w:r>
          </w:p>
          <w:p w14:paraId="5FF633CB" w14:textId="4AFA93B4" w:rsidR="005D1CB5" w:rsidRPr="009F031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032DEF81" w14:textId="77777777" w:rsidR="005D1CB5" w:rsidRPr="009F0315" w:rsidRDefault="005D1CB5" w:rsidP="005D1CB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449EBE7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72EBADB2" w14:textId="5874F8D9" w:rsidR="005D1CB5" w:rsidRPr="009F031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game1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agregó correctamente a la pila.</w:t>
            </w:r>
          </w:p>
          <w:p w14:paraId="56738005" w14:textId="77777777" w:rsidR="005D1CB5" w:rsidRPr="009F031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803317C" w14:textId="77777777" w:rsidR="005D1CB5" w:rsidRPr="009F031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D8E2A94" w14:textId="41E871A9" w:rsidR="005D1CB5" w:rsidRPr="009F0315" w:rsidRDefault="005D1CB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game2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agregó correctamente a la pila.</w:t>
            </w:r>
          </w:p>
        </w:tc>
      </w:tr>
      <w:tr w:rsidR="005D1CB5" w:rsidRPr="009F0315" w14:paraId="49B2C987" w14:textId="77777777" w:rsidTr="005D1CB5">
        <w:trPr>
          <w:trHeight w:val="441"/>
        </w:trPr>
        <w:tc>
          <w:tcPr>
            <w:tcW w:w="1291" w:type="dxa"/>
            <w:tcBorders>
              <w:right w:val="single" w:sz="8" w:space="0" w:color="auto"/>
            </w:tcBorders>
            <w:hideMark/>
          </w:tcPr>
          <w:p w14:paraId="288B9C5D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8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EFA6059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64EF187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111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D948E8E" w14:textId="77777777" w:rsidR="005D1CB5" w:rsidRPr="009F0315" w:rsidRDefault="005D1CB5" w:rsidP="005D1CB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80" w:type="dxa"/>
            <w:tcBorders>
              <w:left w:val="single" w:sz="8" w:space="0" w:color="auto"/>
            </w:tcBorders>
            <w:hideMark/>
          </w:tcPr>
          <w:p w14:paraId="172D8E24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5D1CB5" w:rsidRPr="009F0315" w14:paraId="7C59FBEB" w14:textId="77777777" w:rsidTr="005D1CB5">
        <w:trPr>
          <w:trHeight w:val="80"/>
        </w:trPr>
        <w:tc>
          <w:tcPr>
            <w:tcW w:w="1291" w:type="dxa"/>
            <w:tcBorders>
              <w:right w:val="single" w:sz="8" w:space="0" w:color="auto"/>
            </w:tcBorders>
            <w:hideMark/>
          </w:tcPr>
          <w:p w14:paraId="6AEA20B3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8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2F55902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9645D73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111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A61AF56" w14:textId="77777777" w:rsidR="005D1CB5" w:rsidRPr="009F0315" w:rsidRDefault="005D1CB5" w:rsidP="005D1CB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80" w:type="dxa"/>
            <w:tcBorders>
              <w:left w:val="single" w:sz="8" w:space="0" w:color="auto"/>
            </w:tcBorders>
            <w:hideMark/>
          </w:tcPr>
          <w:p w14:paraId="409056AD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5D1CB5" w:rsidRPr="009F0315" w14:paraId="6A0182BA" w14:textId="77777777" w:rsidTr="005D1CB5">
        <w:trPr>
          <w:trHeight w:val="80"/>
        </w:trPr>
        <w:tc>
          <w:tcPr>
            <w:tcW w:w="1291" w:type="dxa"/>
            <w:tcBorders>
              <w:right w:val="single" w:sz="8" w:space="0" w:color="auto"/>
            </w:tcBorders>
            <w:hideMark/>
          </w:tcPr>
          <w:p w14:paraId="232254BE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85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719C5ED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2CB0B30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111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278EE1B" w14:textId="77777777" w:rsidR="005D1CB5" w:rsidRPr="009F0315" w:rsidRDefault="005D1CB5" w:rsidP="005D1CB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80" w:type="dxa"/>
            <w:tcBorders>
              <w:left w:val="single" w:sz="8" w:space="0" w:color="auto"/>
            </w:tcBorders>
            <w:hideMark/>
          </w:tcPr>
          <w:p w14:paraId="64534817" w14:textId="77777777" w:rsidR="005D1CB5" w:rsidRPr="009F0315" w:rsidRDefault="005D1CB5" w:rsidP="005D1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3BF701A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E06EB77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A83E383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0BBE3A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319F11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5439ED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E320FC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1930A9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1096A5E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1425E3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A24EAB9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54DA26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E5B6816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8759802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25547C9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CAFD9A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13E1B1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6A2DE89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lastRenderedPageBreak/>
        <w:t> </w:t>
      </w:r>
    </w:p>
    <w:p w14:paraId="013FEDB0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C8E2A1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4F19431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2CEE6FF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6806F7F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8423116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E61CA3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897AD25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7CAEDBC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F0F4D9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"/>
        <w:gridCol w:w="2181"/>
        <w:gridCol w:w="1472"/>
        <w:gridCol w:w="2672"/>
        <w:gridCol w:w="2237"/>
      </w:tblGrid>
      <w:tr w:rsidR="009F0315" w:rsidRPr="009F0315" w14:paraId="7FE9B853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49208348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F592A6F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ABDD6E4" w14:textId="5C051560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</w:p>
        </w:tc>
      </w:tr>
      <w:tr w:rsidR="009F0315" w:rsidRPr="009F0315" w14:paraId="7B91F78F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4513DA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BB68F39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5A164F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BAAF088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7DA6FF8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206396A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3D55373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9EF489B" w14:textId="12C37EC8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1BC14D6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1C271BB" w14:textId="03E0B60C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407D26B8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29D326FB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48B32BE" w14:textId="07D8F33C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85" w:author="Santiago Gutierrez Villegas" w:date="2021-10-31T17:44:00Z"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Stack</w:delText>
              </w:r>
            </w:del>
            <w:ins w:id="486" w:author="Santiago Gutierrez Villegas" w:date="2021-10-31T17:44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AVL</w:t>
              </w:r>
            </w:ins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B266869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B803F43" w14:textId="45E4C9C6" w:rsidR="009F0315" w:rsidRPr="009F0315" w:rsidRDefault="005D1CB5" w:rsidP="009F0315">
            <w:pPr>
              <w:spacing w:after="0" w:line="240" w:lineRule="auto"/>
              <w:ind w:left="687" w:hanging="57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87" w:author="Santiago Gutierrez Villegas" w:date="2021-10-31T17:49:00Z"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push</w:delText>
              </w:r>
              <w:r w:rsidR="009F0315"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()</w:delText>
              </w:r>
            </w:del>
            <w:ins w:id="488" w:author="Santiago Gutierrez Villegas" w:date="2021-10-31T17:49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inOrderRight()</w:t>
              </w:r>
            </w:ins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207D33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13FCC8F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</w:p>
          <w:p w14:paraId="67977E63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9D88025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1B8DFA9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5130D99" w14:textId="4E021A33" w:rsidR="009F0315" w:rsidRPr="009F0315" w:rsidRDefault="005D1CB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Null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26FD8A17" w14:textId="77777777" w:rsidR="009F0315" w:rsidRPr="009F0315" w:rsidRDefault="009F0315" w:rsidP="009F0315">
            <w:pPr>
              <w:spacing w:after="0" w:line="240" w:lineRule="auto"/>
              <w:ind w:right="12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7A7503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8BD7992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 se pudo agregar el juego1 porque es nulo.</w:t>
            </w:r>
          </w:p>
          <w:p w14:paraId="37ED87DE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14ADFEB" w14:textId="7C5B3F46" w:rsidR="009F0315" w:rsidRPr="009F0315" w:rsidRDefault="009F0315" w:rsidP="005D1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618947AB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1C432D5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82F744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F8C32B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08354ED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395DE0E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5481513E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6A8F57D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829C27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5158C7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6BAB780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741E9685" w14:textId="53974EE0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F0315" w:rsidRPr="009F0315" w14:paraId="3965006B" w14:textId="77777777" w:rsidTr="009F0315">
        <w:trPr>
          <w:trHeight w:val="80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0016AB2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0B041F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4DFA24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2618DD4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438AA83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72CDD957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E17E1F4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2"/>
        <w:gridCol w:w="1954"/>
        <w:gridCol w:w="1492"/>
        <w:gridCol w:w="2799"/>
        <w:gridCol w:w="2306"/>
      </w:tblGrid>
      <w:tr w:rsidR="009F0315" w:rsidRPr="009F0315" w14:paraId="4F862465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55443783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5128FAE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41EE00D" w14:textId="4A11E595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</w:p>
        </w:tc>
      </w:tr>
      <w:tr w:rsidR="009F0315" w:rsidRPr="009F0315" w14:paraId="2D3DC181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82F101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088C3DA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9CE7450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050ED1E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BA5596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162FB5C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D51F4CE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C294A65" w14:textId="640B0C94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1717CA14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6B01C63" w14:textId="4FB3A7F6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608CEFC9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5354CE7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 </w:t>
            </w:r>
          </w:p>
          <w:p w14:paraId="58D407FE" w14:textId="28F7F8E0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89" w:author="Santiago Gutierrez Villegas" w:date="2021-10-31T17:44:00Z"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Stack</w:delText>
              </w:r>
            </w:del>
            <w:ins w:id="490" w:author="Santiago Gutierrez Villegas" w:date="2021-10-31T17:44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AVL</w:t>
              </w:r>
            </w:ins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59437F74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D7D595D" w14:textId="751D7B2E" w:rsidR="009F0315" w:rsidRPr="009F0315" w:rsidRDefault="005D1CB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91" w:author="Santiago Gutierrez Villegas" w:date="2021-10-31T17:49:00Z"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pop</w:delText>
              </w:r>
              <w:r w:rsidR="009F0315"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()</w:delText>
              </w:r>
            </w:del>
            <w:ins w:id="492" w:author="Santiago Gutierrez Villegas" w:date="2021-10-31T17:49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inOrderLeft()</w:t>
              </w:r>
            </w:ins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CD9FE8F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2076925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</w:p>
          <w:p w14:paraId="2159AF4C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8A6BE05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BBD140A" w14:textId="16EC9CB3" w:rsidR="009F0315" w:rsidRPr="005D1CB5" w:rsidRDefault="005D1CB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Game1</w:t>
            </w:r>
          </w:p>
          <w:p w14:paraId="0E4430A2" w14:textId="2A46E9C5" w:rsidR="005D1CB5" w:rsidRPr="009F0315" w:rsidRDefault="005D1CB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Game2</w:t>
            </w:r>
          </w:p>
          <w:p w14:paraId="7FB6ACAE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1E0B8261" w14:textId="77777777" w:rsidR="009F0315" w:rsidRPr="009F0315" w:rsidRDefault="009F0315" w:rsidP="009F0315">
            <w:pPr>
              <w:spacing w:after="0" w:line="240" w:lineRule="auto"/>
              <w:ind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A957DC2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4065000" w14:textId="455C7038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="005D1CB5"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game1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eliminó correctamente.</w:t>
            </w:r>
          </w:p>
          <w:p w14:paraId="5137BF47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2B1F83C" w14:textId="6288138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="005D1CB5"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game2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eliminó con </w:t>
            </w:r>
            <w:r w:rsidR="005D1CB5"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éxito.</w:t>
            </w:r>
          </w:p>
        </w:tc>
      </w:tr>
      <w:tr w:rsidR="009F0315" w:rsidRPr="009F0315" w14:paraId="76237679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19D7D1A1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791DEA4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216E232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2F03683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146808B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392EDA5E" w14:textId="77777777" w:rsidTr="009F0315">
        <w:trPr>
          <w:trHeight w:val="87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4984F4EB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CB4CA0B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EB7C65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B40AFE1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3BA80E06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557C07FD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24B4576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1954"/>
        <w:gridCol w:w="1488"/>
        <w:gridCol w:w="2770"/>
        <w:gridCol w:w="2343"/>
      </w:tblGrid>
      <w:tr w:rsidR="009F0315" w:rsidRPr="009F0315" w14:paraId="5E996790" w14:textId="77777777" w:rsidTr="009F0315">
        <w:trPr>
          <w:trHeight w:val="669"/>
        </w:trPr>
        <w:tc>
          <w:tcPr>
            <w:tcW w:w="9773" w:type="dxa"/>
            <w:gridSpan w:val="5"/>
            <w:tcBorders>
              <w:bottom w:val="single" w:sz="8" w:space="0" w:color="auto"/>
            </w:tcBorders>
            <w:hideMark/>
          </w:tcPr>
          <w:p w14:paraId="6CB47D75" w14:textId="77777777" w:rsidR="009F0315" w:rsidRPr="009F0315" w:rsidRDefault="009F0315" w:rsidP="009F0315">
            <w:pPr>
              <w:spacing w:before="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33DD72E" w14:textId="77777777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5674EC48" w14:textId="2BA15993" w:rsidR="009F0315" w:rsidRPr="009F0315" w:rsidRDefault="009F0315" w:rsidP="009F0315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 de la prueba: </w:t>
            </w:r>
          </w:p>
        </w:tc>
      </w:tr>
      <w:tr w:rsidR="009F0315" w:rsidRPr="009F0315" w14:paraId="3F8DB22C" w14:textId="77777777" w:rsidTr="009F0315">
        <w:trPr>
          <w:trHeight w:val="880"/>
        </w:trPr>
        <w:tc>
          <w:tcPr>
            <w:tcW w:w="12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3E26DE3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428F60B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273F80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6003F3A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2865D81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7BDD1A4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682047C2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396DCCBF" w14:textId="53BD73FA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44548B1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7A699533" w14:textId="2BE6C598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1228D2B3" w14:textId="77777777" w:rsidTr="009F0315">
        <w:trPr>
          <w:trHeight w:val="1843"/>
        </w:trPr>
        <w:tc>
          <w:tcPr>
            <w:tcW w:w="1286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39F92A83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26E0A5FA" w14:textId="4C136611" w:rsidR="009F0315" w:rsidRPr="009F0315" w:rsidRDefault="009F0315" w:rsidP="009F0315">
            <w:pPr>
              <w:spacing w:after="0" w:line="240" w:lineRule="auto"/>
              <w:ind w:left="518" w:hanging="4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93" w:author="Santiago Gutierrez Villegas" w:date="2021-10-31T17:44:00Z"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Stack</w:delText>
              </w:r>
            </w:del>
            <w:ins w:id="494" w:author="Santiago Gutierrez Villegas" w:date="2021-10-31T17:44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AVL</w:t>
              </w:r>
            </w:ins>
          </w:p>
        </w:tc>
        <w:tc>
          <w:tcPr>
            <w:tcW w:w="13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34C3F1D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F1E0676" w14:textId="070B9424" w:rsidR="009F0315" w:rsidRPr="009F0315" w:rsidRDefault="005D1CB5" w:rsidP="009F0315">
            <w:pPr>
              <w:spacing w:after="0" w:line="240" w:lineRule="auto"/>
              <w:ind w:left="687" w:hanging="5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495" w:author="Santiago Gutierrez Villegas" w:date="2021-10-31T17:49:00Z"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pop</w:delText>
              </w:r>
              <w:r w:rsidR="009F0315"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()</w:delText>
              </w:r>
            </w:del>
            <w:ins w:id="496" w:author="Santiago Gutierrez Villegas" w:date="2021-10-31T17:49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inOrderLeft()</w:t>
              </w:r>
            </w:ins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6DEACF48" w14:textId="77777777" w:rsidR="009F0315" w:rsidRPr="009F0315" w:rsidRDefault="009F0315" w:rsidP="009F0315">
            <w:pPr>
              <w:spacing w:before="1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41EE514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</w:p>
          <w:p w14:paraId="10472E13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0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5BF4168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53CF697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ECCE774" w14:textId="656D4730" w:rsidR="009F0315" w:rsidRPr="009F0315" w:rsidRDefault="005D1CB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Game1</w:t>
            </w:r>
          </w:p>
          <w:p w14:paraId="45D83CDC" w14:textId="428E9D4B" w:rsidR="009F0315" w:rsidRPr="009F0315" w:rsidRDefault="005D1CB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Game2</w:t>
            </w:r>
          </w:p>
          <w:p w14:paraId="13A3972C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05EB1EE5" w14:textId="77777777" w:rsidR="009F0315" w:rsidRPr="009F0315" w:rsidRDefault="009F0315" w:rsidP="009F0315">
            <w:pPr>
              <w:spacing w:after="0" w:line="240" w:lineRule="auto"/>
              <w:ind w:right="12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280CFB9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51D1691" w14:textId="10994DFD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objeto es </w:t>
            </w:r>
            <w:r w:rsidR="005D1CB5"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null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el cliente no se pudo eliminar. Devuelve </w:t>
            </w:r>
            <w:r w:rsidR="005D1CB5"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null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14:paraId="17F7876E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E1336C5" w14:textId="3434DCD0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="005D1CB5" w:rsidRPr="005D1CB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game2</w:t>
            </w: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eliminó con éxito.</w:t>
            </w:r>
          </w:p>
        </w:tc>
      </w:tr>
      <w:tr w:rsidR="009F0315" w:rsidRPr="009F0315" w14:paraId="17194325" w14:textId="77777777" w:rsidTr="009F0315">
        <w:trPr>
          <w:trHeight w:val="441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4327DA2B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AE985DA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BC0DB0F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0A0806D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386BB55B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644C524C" w14:textId="77777777" w:rsidTr="009F0315">
        <w:trPr>
          <w:trHeight w:val="87"/>
        </w:trPr>
        <w:tc>
          <w:tcPr>
            <w:tcW w:w="1286" w:type="dxa"/>
            <w:tcBorders>
              <w:right w:val="single" w:sz="8" w:space="0" w:color="auto"/>
            </w:tcBorders>
            <w:hideMark/>
          </w:tcPr>
          <w:p w14:paraId="3F31A92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37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F33E8C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5770F4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098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3924574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390" w:type="dxa"/>
            <w:tcBorders>
              <w:left w:val="single" w:sz="8" w:space="0" w:color="auto"/>
            </w:tcBorders>
            <w:hideMark/>
          </w:tcPr>
          <w:p w14:paraId="0D7F3621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5EFE244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6C346A8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C7A8D13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2482D6EA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A7B8DA6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7"/>
        <w:gridCol w:w="2474"/>
        <w:gridCol w:w="1446"/>
        <w:gridCol w:w="2509"/>
        <w:gridCol w:w="2147"/>
      </w:tblGrid>
      <w:tr w:rsidR="000273A9" w:rsidRPr="009F0315" w14:paraId="29C71F87" w14:textId="77777777" w:rsidTr="000273A9">
        <w:trPr>
          <w:trHeight w:val="669"/>
        </w:trPr>
        <w:tc>
          <w:tcPr>
            <w:tcW w:w="9813" w:type="dxa"/>
            <w:gridSpan w:val="5"/>
            <w:tcBorders>
              <w:bottom w:val="single" w:sz="8" w:space="0" w:color="auto"/>
            </w:tcBorders>
            <w:hideMark/>
          </w:tcPr>
          <w:p w14:paraId="35E023D7" w14:textId="77777777" w:rsidR="000273A9" w:rsidRPr="009F0315" w:rsidRDefault="000273A9" w:rsidP="000273A9">
            <w:pPr>
              <w:spacing w:before="6" w:after="0" w:line="240" w:lineRule="auto"/>
              <w:rPr>
                <w:ins w:id="497" w:author="Santiago Gutierrez Villegas" w:date="2021-10-31T17:52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ins w:id="498" w:author="Santiago Gutierrez Villegas" w:date="2021-10-31T17:52:00Z">
              <w:r w:rsidRPr="009F031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t> </w:t>
              </w:r>
            </w:ins>
          </w:p>
          <w:p w14:paraId="72CBCF3C" w14:textId="77777777" w:rsidR="000273A9" w:rsidRPr="009F0315" w:rsidRDefault="000273A9" w:rsidP="000273A9">
            <w:pPr>
              <w:spacing w:before="1" w:after="0" w:line="240" w:lineRule="auto"/>
              <w:ind w:left="100"/>
              <w:rPr>
                <w:ins w:id="499" w:author="Santiago Gutierrez Villegas" w:date="2021-10-31T17:52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ins w:id="500" w:author="Santiago Gutierrez Villegas" w:date="2021-10-31T17:52:00Z">
              <w:r w:rsidRPr="009F031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t> </w:t>
              </w:r>
            </w:ins>
          </w:p>
          <w:p w14:paraId="00F5ED74" w14:textId="0FDA32BA" w:rsidR="000273A9" w:rsidRPr="009F0315" w:rsidDel="009B5E67" w:rsidRDefault="000273A9" w:rsidP="000273A9">
            <w:pPr>
              <w:spacing w:before="6" w:after="0" w:line="240" w:lineRule="auto"/>
              <w:rPr>
                <w:del w:id="501" w:author="Santiago Gutierrez Villegas" w:date="2021-10-31T17:52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ins w:id="502" w:author="Santiago Gutierrez Villegas" w:date="2021-10-31T17:52:00Z">
              <w:r w:rsidRPr="009F0315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t>Objetivo de la prueba: </w:t>
              </w:r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Obtener los valores menores o iguales a un valor especificado</w:t>
              </w:r>
            </w:ins>
            <w:del w:id="503" w:author="Santiago Gutierrez Villegas" w:date="2021-10-31T17:52:00Z">
              <w:r w:rsidRPr="009F0315" w:rsidDel="009B5E67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75A32DF0" w14:textId="1827EC64" w:rsidR="000273A9" w:rsidRPr="009F0315" w:rsidDel="009B5E67" w:rsidRDefault="000273A9" w:rsidP="000273A9">
            <w:pPr>
              <w:spacing w:before="1" w:after="0" w:line="240" w:lineRule="auto"/>
              <w:ind w:left="100"/>
              <w:rPr>
                <w:del w:id="504" w:author="Santiago Gutierrez Villegas" w:date="2021-10-31T17:52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05" w:author="Santiago Gutierrez Villegas" w:date="2021-10-31T17:52:00Z">
              <w:r w:rsidRPr="009F0315" w:rsidDel="009B5E67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1026563D" w14:textId="7C8C853B" w:rsidR="000273A9" w:rsidRPr="009F0315" w:rsidRDefault="000273A9" w:rsidP="000273A9">
            <w:pPr>
              <w:spacing w:before="1"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06" w:author="Santiago Gutierrez Villegas" w:date="2021-10-31T17:52:00Z">
              <w:r w:rsidRPr="009F0315" w:rsidDel="009B5E67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Objetivo de la prueba: </w:delText>
              </w:r>
              <w:r w:rsidRPr="009F0315" w:rsidDel="009B5E67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validar si la pila está vacía.</w:delText>
              </w:r>
            </w:del>
          </w:p>
        </w:tc>
      </w:tr>
      <w:tr w:rsidR="009F0315" w:rsidRPr="009F0315" w14:paraId="3E16D641" w14:textId="77777777" w:rsidTr="000273A9">
        <w:trPr>
          <w:trHeight w:val="880"/>
        </w:trPr>
        <w:tc>
          <w:tcPr>
            <w:tcW w:w="123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7114ED1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4E097A6C" w14:textId="77777777" w:rsidR="009F0315" w:rsidRPr="009F0315" w:rsidRDefault="009F0315" w:rsidP="009F0315">
            <w:pPr>
              <w:spacing w:after="0" w:line="240" w:lineRule="auto"/>
              <w:ind w:left="38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Clase</w:t>
            </w:r>
          </w:p>
        </w:tc>
        <w:tc>
          <w:tcPr>
            <w:tcW w:w="24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CAA5A8C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E609A7C" w14:textId="77777777" w:rsidR="009F0315" w:rsidRPr="009F0315" w:rsidRDefault="009F0315" w:rsidP="009F0315">
            <w:pPr>
              <w:spacing w:after="0" w:line="240" w:lineRule="auto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2B13308F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1A3AA98E" w14:textId="77777777" w:rsidR="009F0315" w:rsidRPr="009F0315" w:rsidRDefault="009F0315" w:rsidP="009F0315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Escenario</w:t>
            </w:r>
          </w:p>
        </w:tc>
        <w:tc>
          <w:tcPr>
            <w:tcW w:w="25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7876AA0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1126541" w14:textId="61FB9D26" w:rsidR="009F0315" w:rsidRPr="009F0315" w:rsidRDefault="009F0315" w:rsidP="009F0315">
            <w:pPr>
              <w:spacing w:after="0" w:line="240" w:lineRule="auto"/>
              <w:ind w:left="472" w:right="306" w:hanging="133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21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39C31C05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0D16C882" w14:textId="0ED9910E" w:rsidR="009F0315" w:rsidRPr="009F0315" w:rsidRDefault="009F0315" w:rsidP="009F0315">
            <w:pPr>
              <w:spacing w:after="0" w:line="240" w:lineRule="auto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D1C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Salida</w:t>
            </w:r>
          </w:p>
        </w:tc>
      </w:tr>
      <w:tr w:rsidR="009F0315" w:rsidRPr="009F0315" w14:paraId="56314146" w14:textId="77777777" w:rsidTr="000273A9">
        <w:trPr>
          <w:trHeight w:val="1843"/>
        </w:trPr>
        <w:tc>
          <w:tcPr>
            <w:tcW w:w="1237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0D2649D8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 </w:t>
            </w:r>
          </w:p>
          <w:p w14:paraId="10EB88DC" w14:textId="1F3F78F6" w:rsidR="009F0315" w:rsidRPr="009F0315" w:rsidRDefault="009F0315" w:rsidP="009F0315">
            <w:pPr>
              <w:spacing w:after="0" w:line="240" w:lineRule="auto"/>
              <w:ind w:left="518" w:hanging="41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07" w:author="Santiago Gutierrez Villegas" w:date="2021-10-31T17:44:00Z"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Stack</w:delText>
              </w:r>
            </w:del>
            <w:ins w:id="508" w:author="Santiago Gutierrez Villegas" w:date="2021-10-31T17:44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AVL</w:t>
              </w:r>
            </w:ins>
          </w:p>
        </w:tc>
        <w:tc>
          <w:tcPr>
            <w:tcW w:w="24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36EE2BE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A16F76F" w14:textId="5C90873B" w:rsidR="009F0315" w:rsidRPr="009F0315" w:rsidRDefault="005D1CB5" w:rsidP="009F0315">
            <w:pPr>
              <w:spacing w:after="0" w:line="240" w:lineRule="auto"/>
              <w:ind w:left="687" w:hanging="579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09" w:author="Santiago Gutierrez Villegas" w:date="2021-10-31T17:48:00Z"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isEmpty</w:delText>
              </w:r>
              <w:r w:rsidR="009F0315"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()</w:delText>
              </w:r>
            </w:del>
            <w:ins w:id="510" w:author="Santiago Gutierrez Villegas" w:date="2021-10-31T17:48:00Z">
              <w:r w:rsidR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t>getLessThan()</w:t>
              </w:r>
            </w:ins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0E1F5836" w14:textId="77777777" w:rsidR="009F0315" w:rsidRPr="009F0315" w:rsidRDefault="009F0315" w:rsidP="009F0315">
            <w:pPr>
              <w:spacing w:before="1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 </w:t>
            </w:r>
          </w:p>
          <w:p w14:paraId="6387BEE5" w14:textId="77777777" w:rsidR="009F0315" w:rsidRPr="009F0315" w:rsidRDefault="009F0315" w:rsidP="009F0315">
            <w:pPr>
              <w:spacing w:after="0" w:line="240" w:lineRule="auto"/>
              <w:ind w:left="678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setupStage</w:t>
            </w:r>
          </w:p>
          <w:p w14:paraId="69B348A1" w14:textId="77777777" w:rsidR="009F0315" w:rsidRPr="009F0315" w:rsidRDefault="009F0315" w:rsidP="009F0315">
            <w:pPr>
              <w:spacing w:after="0" w:line="240" w:lineRule="auto"/>
              <w:ind w:left="1235" w:right="74" w:hanging="557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50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DF648D8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C553FB8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3D7A20A1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11428F77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41868CF1" w14:textId="77777777" w:rsidR="009F0315" w:rsidRPr="009F0315" w:rsidRDefault="009F0315" w:rsidP="009F0315">
            <w:pPr>
              <w:spacing w:after="0" w:line="240" w:lineRule="auto"/>
              <w:ind w:left="155" w:right="1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61D9C2AE" w14:textId="77777777" w:rsidR="009F0315" w:rsidRPr="009F0315" w:rsidRDefault="009F0315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  <w:p w14:paraId="7A0E71D6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147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0858EAB8" w14:textId="7CE3D57B" w:rsidR="009F0315" w:rsidRPr="009F0315" w:rsidRDefault="004D5241" w:rsidP="009F0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Obtiene los valores menores al valor especificado</w:t>
            </w:r>
          </w:p>
        </w:tc>
      </w:tr>
      <w:tr w:rsidR="009F0315" w:rsidRPr="009F0315" w14:paraId="36EDFD84" w14:textId="77777777" w:rsidTr="000273A9">
        <w:trPr>
          <w:trHeight w:val="441"/>
        </w:trPr>
        <w:tc>
          <w:tcPr>
            <w:tcW w:w="1237" w:type="dxa"/>
            <w:tcBorders>
              <w:right w:val="single" w:sz="8" w:space="0" w:color="auto"/>
            </w:tcBorders>
            <w:hideMark/>
          </w:tcPr>
          <w:p w14:paraId="3AA20F9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74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63DFD88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4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334422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0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6DA431B" w14:textId="77777777" w:rsidR="009F0315" w:rsidRPr="009F0315" w:rsidRDefault="009F0315" w:rsidP="009F0315">
            <w:pPr>
              <w:spacing w:before="117" w:after="0" w:line="240" w:lineRule="auto"/>
              <w:ind w:left="544" w:right="306" w:hanging="166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147" w:type="dxa"/>
            <w:tcBorders>
              <w:left w:val="single" w:sz="8" w:space="0" w:color="auto"/>
            </w:tcBorders>
            <w:hideMark/>
          </w:tcPr>
          <w:p w14:paraId="3E4D4F7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4D5BECB9" w14:textId="77777777" w:rsidTr="000273A9">
        <w:trPr>
          <w:trHeight w:val="80"/>
        </w:trPr>
        <w:tc>
          <w:tcPr>
            <w:tcW w:w="1237" w:type="dxa"/>
            <w:tcBorders>
              <w:right w:val="single" w:sz="8" w:space="0" w:color="auto"/>
            </w:tcBorders>
            <w:hideMark/>
          </w:tcPr>
          <w:p w14:paraId="63238BC4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74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5B5BDB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4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83CC5D8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0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E7E9C34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147" w:type="dxa"/>
            <w:tcBorders>
              <w:left w:val="single" w:sz="8" w:space="0" w:color="auto"/>
            </w:tcBorders>
            <w:hideMark/>
          </w:tcPr>
          <w:p w14:paraId="7A3B3B39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210AE7B9" w14:textId="77777777" w:rsidTr="000273A9">
        <w:trPr>
          <w:trHeight w:val="80"/>
        </w:trPr>
        <w:tc>
          <w:tcPr>
            <w:tcW w:w="1237" w:type="dxa"/>
            <w:tcBorders>
              <w:right w:val="single" w:sz="8" w:space="0" w:color="auto"/>
            </w:tcBorders>
            <w:hideMark/>
          </w:tcPr>
          <w:p w14:paraId="5A95482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74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BFDDCEE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4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5116B5B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0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4850542E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147" w:type="dxa"/>
            <w:tcBorders>
              <w:left w:val="single" w:sz="8" w:space="0" w:color="auto"/>
            </w:tcBorders>
            <w:hideMark/>
          </w:tcPr>
          <w:p w14:paraId="4CBA458C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  <w:tr w:rsidR="009F0315" w:rsidRPr="009F0315" w14:paraId="01BB7E8B" w14:textId="77777777" w:rsidTr="000273A9">
        <w:trPr>
          <w:trHeight w:val="80"/>
        </w:trPr>
        <w:tc>
          <w:tcPr>
            <w:tcW w:w="1237" w:type="dxa"/>
            <w:tcBorders>
              <w:right w:val="single" w:sz="8" w:space="0" w:color="auto"/>
            </w:tcBorders>
            <w:hideMark/>
          </w:tcPr>
          <w:p w14:paraId="3A687235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53F23877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  <w:p w14:paraId="0E6D059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474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077B91CD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46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2A951E32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0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5B42AE6" w14:textId="77777777" w:rsidR="009F0315" w:rsidRPr="009F0315" w:rsidRDefault="009F0315" w:rsidP="009F0315">
            <w:pPr>
              <w:spacing w:before="116"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147" w:type="dxa"/>
            <w:tcBorders>
              <w:left w:val="single" w:sz="8" w:space="0" w:color="auto"/>
            </w:tcBorders>
            <w:hideMark/>
          </w:tcPr>
          <w:p w14:paraId="5BDE7F03" w14:textId="77777777" w:rsidR="009F0315" w:rsidRPr="009F0315" w:rsidRDefault="009F0315" w:rsidP="009F0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031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</w:p>
        </w:tc>
      </w:tr>
    </w:tbl>
    <w:p w14:paraId="10F255EB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BD6CD6C" w14:textId="77777777" w:rsidR="009F0315" w:rsidRPr="009F0315" w:rsidDel="000273A9" w:rsidRDefault="009F0315" w:rsidP="009F0315">
      <w:pPr>
        <w:spacing w:line="259" w:lineRule="atLeast"/>
        <w:rPr>
          <w:del w:id="511" w:author="Santiago Gutierrez Villegas" w:date="2021-10-31T17:53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9F0315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08E67234" w14:textId="77777777" w:rsidR="009F0315" w:rsidRPr="009F0315" w:rsidDel="000273A9" w:rsidRDefault="009F0315" w:rsidP="009F0315">
      <w:pPr>
        <w:spacing w:line="259" w:lineRule="atLeast"/>
        <w:rPr>
          <w:del w:id="512" w:author="Santiago Gutierrez Villegas" w:date="2021-10-31T17:53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513" w:author="Santiago Gutierrez Villegas" w:date="2021-10-31T17:53:00Z">
        <w:r w:rsidRPr="009F0315" w:rsidDel="000273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0BB7DFAE" w14:textId="77777777" w:rsidR="009F0315" w:rsidRPr="009F0315" w:rsidDel="000273A9" w:rsidRDefault="009F0315" w:rsidP="009F0315">
      <w:pPr>
        <w:spacing w:line="259" w:lineRule="atLeast"/>
        <w:rPr>
          <w:del w:id="514" w:author="Santiago Gutierrez Villegas" w:date="2021-10-31T17:53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515" w:author="Santiago Gutierrez Villegas" w:date="2021-10-31T17:53:00Z">
        <w:r w:rsidRPr="009F0315" w:rsidDel="000273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383C05D4" w14:textId="77777777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516" w:author="Santiago Gutierrez Villegas" w:date="2021-10-31T17:53:00Z">
        <w:r w:rsidRPr="009F0315" w:rsidDel="000273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71B8753F" w14:textId="57316357" w:rsidR="009F0315" w:rsidRPr="009F0315" w:rsidDel="000273A9" w:rsidRDefault="009F0315" w:rsidP="009F0315">
      <w:pPr>
        <w:spacing w:line="259" w:lineRule="atLeast"/>
        <w:rPr>
          <w:del w:id="517" w:author="Santiago Gutierrez Villegas" w:date="2021-10-31T17:53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518" w:author="Santiago Gutierrez Villegas" w:date="2021-10-31T17:53:00Z">
        <w:r w:rsidRPr="009F0315" w:rsidDel="000273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4C76ECEB" w14:textId="0FC6E0AF" w:rsidR="009F0315" w:rsidRPr="009F0315" w:rsidDel="000273A9" w:rsidRDefault="009F0315" w:rsidP="009F0315">
      <w:pPr>
        <w:spacing w:line="259" w:lineRule="atLeast"/>
        <w:rPr>
          <w:del w:id="519" w:author="Santiago Gutierrez Villegas" w:date="2021-10-31T17:53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520" w:author="Santiago Gutierrez Villegas" w:date="2021-10-31T17:53:00Z">
        <w:r w:rsidRPr="009F0315" w:rsidDel="000273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096BD71B" w14:textId="15E3DD87" w:rsidR="009F0315" w:rsidRPr="009F0315" w:rsidDel="000273A9" w:rsidRDefault="009F0315" w:rsidP="009F0315">
      <w:pPr>
        <w:spacing w:line="259" w:lineRule="atLeast"/>
        <w:rPr>
          <w:del w:id="521" w:author="Santiago Gutierrez Villegas" w:date="2021-10-31T17:53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522" w:author="Santiago Gutierrez Villegas" w:date="2021-10-31T17:53:00Z">
        <w:r w:rsidRPr="009F0315" w:rsidDel="000273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9"/>
        <w:gridCol w:w="2420"/>
        <w:gridCol w:w="1451"/>
        <w:gridCol w:w="2539"/>
        <w:gridCol w:w="2164"/>
      </w:tblGrid>
      <w:tr w:rsidR="000273A9" w:rsidRPr="009F0315" w:rsidDel="000273A9" w14:paraId="6D969E7D" w14:textId="0684DF8E" w:rsidTr="000273A9">
        <w:trPr>
          <w:trHeight w:val="669"/>
          <w:del w:id="523" w:author="Santiago Gutierrez Villegas" w:date="2021-10-31T17:53:00Z"/>
        </w:trPr>
        <w:tc>
          <w:tcPr>
            <w:tcW w:w="9813" w:type="dxa"/>
            <w:gridSpan w:val="5"/>
            <w:tcBorders>
              <w:bottom w:val="single" w:sz="8" w:space="0" w:color="auto"/>
            </w:tcBorders>
            <w:hideMark/>
          </w:tcPr>
          <w:p w14:paraId="0927D139" w14:textId="00CBD58E" w:rsidR="000273A9" w:rsidRPr="009F0315" w:rsidDel="00E55583" w:rsidRDefault="000273A9" w:rsidP="000273A9">
            <w:pPr>
              <w:spacing w:before="6" w:after="0" w:line="240" w:lineRule="auto"/>
              <w:rPr>
                <w:del w:id="524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25" w:author="Santiago Gutierrez Villegas" w:date="2021-10-31T17:53:00Z">
              <w:r w:rsidRPr="009F0315" w:rsidDel="00E55583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579223D7" w14:textId="744C6293" w:rsidR="000273A9" w:rsidRPr="009F0315" w:rsidDel="00E55583" w:rsidRDefault="000273A9" w:rsidP="000273A9">
            <w:pPr>
              <w:spacing w:before="1" w:after="0" w:line="240" w:lineRule="auto"/>
              <w:ind w:left="100"/>
              <w:rPr>
                <w:del w:id="526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27" w:author="Santiago Gutierrez Villegas" w:date="2021-10-31T17:53:00Z">
              <w:r w:rsidRPr="009F0315" w:rsidDel="00E55583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1C75C86C" w14:textId="26CC4BCE" w:rsidR="000273A9" w:rsidRPr="009F0315" w:rsidDel="000273A9" w:rsidRDefault="000273A9" w:rsidP="000273A9">
            <w:pPr>
              <w:spacing w:before="1" w:after="0" w:line="240" w:lineRule="auto"/>
              <w:ind w:left="100"/>
              <w:rPr>
                <w:del w:id="528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29" w:author="Santiago Gutierrez Villegas" w:date="2021-10-31T17:53:00Z">
              <w:r w:rsidRPr="009F0315" w:rsidDel="00E55583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Objetivo de la prueba: </w:delText>
              </w:r>
              <w:r w:rsidRPr="009F0315" w:rsidDel="00E55583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obtener el tamaño de la pila</w:delText>
              </w:r>
            </w:del>
          </w:p>
        </w:tc>
      </w:tr>
      <w:tr w:rsidR="009F0315" w:rsidRPr="009F0315" w:rsidDel="000273A9" w14:paraId="1C9E765E" w14:textId="24EEF36B" w:rsidTr="000273A9">
        <w:trPr>
          <w:trHeight w:val="880"/>
          <w:del w:id="530" w:author="Santiago Gutierrez Villegas" w:date="2021-10-31T17:53:00Z"/>
        </w:trPr>
        <w:tc>
          <w:tcPr>
            <w:tcW w:w="123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64B17A6" w14:textId="1750C810" w:rsidR="009F0315" w:rsidRPr="009F0315" w:rsidDel="000273A9" w:rsidRDefault="009F0315" w:rsidP="009F0315">
            <w:pPr>
              <w:spacing w:before="10" w:after="0" w:line="240" w:lineRule="auto"/>
              <w:rPr>
                <w:del w:id="531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32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49D7070F" w14:textId="5A9C503E" w:rsidR="009F0315" w:rsidRPr="009F0315" w:rsidDel="000273A9" w:rsidRDefault="009F0315" w:rsidP="009F0315">
            <w:pPr>
              <w:spacing w:after="0" w:line="240" w:lineRule="auto"/>
              <w:ind w:left="385"/>
              <w:rPr>
                <w:del w:id="533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34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Clase</w:delText>
              </w:r>
            </w:del>
          </w:p>
        </w:tc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5936966D" w14:textId="7A243481" w:rsidR="009F0315" w:rsidRPr="009F0315" w:rsidDel="000273A9" w:rsidRDefault="009F0315" w:rsidP="009F0315">
            <w:pPr>
              <w:spacing w:before="10" w:after="0" w:line="240" w:lineRule="auto"/>
              <w:rPr>
                <w:del w:id="535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36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1E35B47B" w14:textId="2CB37027" w:rsidR="009F0315" w:rsidRPr="009F0315" w:rsidDel="000273A9" w:rsidRDefault="009F0315" w:rsidP="009F0315">
            <w:pPr>
              <w:spacing w:after="0" w:line="240" w:lineRule="auto"/>
              <w:ind w:left="488"/>
              <w:rPr>
                <w:del w:id="537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38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Método</w:delText>
              </w:r>
            </w:del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0D59A735" w14:textId="56A93CFF" w:rsidR="009F0315" w:rsidRPr="009F0315" w:rsidDel="000273A9" w:rsidRDefault="009F0315" w:rsidP="009F0315">
            <w:pPr>
              <w:spacing w:before="10" w:after="0" w:line="240" w:lineRule="auto"/>
              <w:rPr>
                <w:del w:id="539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40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43704B89" w14:textId="5376EC20" w:rsidR="009F0315" w:rsidRPr="009F0315" w:rsidDel="000273A9" w:rsidRDefault="009F0315" w:rsidP="009F0315">
            <w:pPr>
              <w:spacing w:after="0" w:line="240" w:lineRule="auto"/>
              <w:ind w:left="255"/>
              <w:rPr>
                <w:del w:id="541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42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Escenario</w:delText>
              </w:r>
            </w:del>
          </w:p>
        </w:tc>
        <w:tc>
          <w:tcPr>
            <w:tcW w:w="2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</w:tcPr>
          <w:p w14:paraId="460E91D9" w14:textId="7A868288" w:rsidR="009F0315" w:rsidRPr="009F0315" w:rsidDel="000273A9" w:rsidRDefault="009F0315" w:rsidP="009F0315">
            <w:pPr>
              <w:spacing w:before="10" w:after="0" w:line="240" w:lineRule="auto"/>
              <w:rPr>
                <w:del w:id="543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44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37FE0BD2" w14:textId="6BD2EF50" w:rsidR="009F0315" w:rsidRPr="009F0315" w:rsidDel="000273A9" w:rsidRDefault="009F0315" w:rsidP="009F0315">
            <w:pPr>
              <w:spacing w:after="0" w:line="240" w:lineRule="auto"/>
              <w:ind w:left="472" w:right="306" w:hanging="133"/>
              <w:rPr>
                <w:del w:id="545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46" w:author="Santiago Gutierrez Villegas" w:date="2021-10-31T17:53:00Z">
              <w:r w:rsidRPr="005D1CB5" w:rsidDel="000273A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Entrada</w:delText>
              </w:r>
            </w:del>
          </w:p>
        </w:tc>
        <w:tc>
          <w:tcPr>
            <w:tcW w:w="2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</w:tcPr>
          <w:p w14:paraId="281856E6" w14:textId="57CA6C13" w:rsidR="009F0315" w:rsidRPr="009F0315" w:rsidDel="000273A9" w:rsidRDefault="009F0315" w:rsidP="009F0315">
            <w:pPr>
              <w:spacing w:before="10" w:after="0" w:line="240" w:lineRule="auto"/>
              <w:rPr>
                <w:del w:id="547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48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48CA86B4" w14:textId="38D6D67B" w:rsidR="009F0315" w:rsidRPr="009F0315" w:rsidDel="000273A9" w:rsidRDefault="009F0315" w:rsidP="009F0315">
            <w:pPr>
              <w:spacing w:after="0" w:line="240" w:lineRule="auto"/>
              <w:ind w:left="944"/>
              <w:rPr>
                <w:del w:id="549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50" w:author="Santiago Gutierrez Villegas" w:date="2021-10-31T17:53:00Z">
              <w:r w:rsidRPr="005D1CB5" w:rsidDel="000273A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Salida</w:delText>
              </w:r>
            </w:del>
          </w:p>
        </w:tc>
      </w:tr>
      <w:tr w:rsidR="009F0315" w:rsidRPr="009F0315" w:rsidDel="000273A9" w14:paraId="1484B758" w14:textId="3667BB81" w:rsidTr="000273A9">
        <w:trPr>
          <w:trHeight w:val="1843"/>
          <w:del w:id="551" w:author="Santiago Gutierrez Villegas" w:date="2021-10-31T17:53:00Z"/>
        </w:trPr>
        <w:tc>
          <w:tcPr>
            <w:tcW w:w="1239" w:type="dxa"/>
            <w:tcBorders>
              <w:top w:val="single" w:sz="8" w:space="0" w:color="auto"/>
              <w:right w:val="single" w:sz="8" w:space="0" w:color="auto"/>
            </w:tcBorders>
            <w:hideMark/>
          </w:tcPr>
          <w:p w14:paraId="062FB8DD" w14:textId="71281FF7" w:rsidR="009F0315" w:rsidRPr="009F0315" w:rsidDel="000273A9" w:rsidRDefault="009F0315" w:rsidP="009F0315">
            <w:pPr>
              <w:spacing w:before="10" w:after="0" w:line="240" w:lineRule="auto"/>
              <w:rPr>
                <w:del w:id="552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53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6FD3990D" w14:textId="7CA7C4D1" w:rsidR="009F0315" w:rsidRPr="009F0315" w:rsidDel="000273A9" w:rsidRDefault="009F0315" w:rsidP="009F0315">
            <w:pPr>
              <w:spacing w:after="0" w:line="240" w:lineRule="auto"/>
              <w:ind w:left="518" w:hanging="411"/>
              <w:rPr>
                <w:del w:id="554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55" w:author="Santiago Gutierrez Villegas" w:date="2021-10-31T17:44:00Z"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Stack</w:delText>
              </w:r>
            </w:del>
          </w:p>
        </w:tc>
        <w:tc>
          <w:tcPr>
            <w:tcW w:w="2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23A36C5A" w14:textId="03492E65" w:rsidR="009F0315" w:rsidRPr="009F0315" w:rsidDel="000273A9" w:rsidRDefault="009F0315" w:rsidP="009F0315">
            <w:pPr>
              <w:spacing w:before="10" w:after="0" w:line="240" w:lineRule="auto"/>
              <w:rPr>
                <w:del w:id="556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57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4F809070" w14:textId="03E63939" w:rsidR="009F0315" w:rsidRPr="009F0315" w:rsidDel="000273A9" w:rsidRDefault="005D1CB5" w:rsidP="009F0315">
            <w:pPr>
              <w:spacing w:after="0" w:line="240" w:lineRule="auto"/>
              <w:ind w:left="687" w:hanging="579"/>
              <w:rPr>
                <w:del w:id="558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59" w:author="Santiago Gutierrez Villegas" w:date="2021-10-31T17:47:00Z"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Size</w:delText>
              </w:r>
              <w:r w:rsidR="009F0315"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()</w:delText>
              </w:r>
            </w:del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1231E711" w14:textId="2530C245" w:rsidR="009F0315" w:rsidRPr="009F0315" w:rsidDel="000273A9" w:rsidRDefault="009F0315" w:rsidP="009F0315">
            <w:pPr>
              <w:spacing w:before="10" w:after="0" w:line="240" w:lineRule="auto"/>
              <w:rPr>
                <w:del w:id="560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61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1F7A2A81" w14:textId="5072C3AA" w:rsidR="009F0315" w:rsidRPr="009F0315" w:rsidDel="000273A9" w:rsidRDefault="009F0315" w:rsidP="009F0315">
            <w:pPr>
              <w:spacing w:after="0" w:line="240" w:lineRule="auto"/>
              <w:ind w:left="678" w:right="74" w:hanging="557"/>
              <w:rPr>
                <w:del w:id="562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63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setupStage</w:delText>
              </w:r>
            </w:del>
          </w:p>
          <w:p w14:paraId="2CBD5A9A" w14:textId="0B28ED9A" w:rsidR="009F0315" w:rsidRPr="009F0315" w:rsidDel="000273A9" w:rsidRDefault="009F0315" w:rsidP="009F0315">
            <w:pPr>
              <w:spacing w:after="0" w:line="240" w:lineRule="auto"/>
              <w:ind w:left="1235" w:right="74" w:hanging="557"/>
              <w:rPr>
                <w:del w:id="564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65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1</w:delText>
              </w:r>
            </w:del>
          </w:p>
        </w:tc>
        <w:tc>
          <w:tcPr>
            <w:tcW w:w="253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14:paraId="77498136" w14:textId="11CD3769" w:rsidR="009F0315" w:rsidRPr="009F0315" w:rsidDel="000273A9" w:rsidRDefault="009F0315" w:rsidP="009F0315">
            <w:pPr>
              <w:spacing w:after="0" w:line="240" w:lineRule="auto"/>
              <w:ind w:left="155" w:right="148"/>
              <w:jc w:val="center"/>
              <w:rPr>
                <w:del w:id="566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67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59EEE875" w14:textId="35967A6E" w:rsidR="009F0315" w:rsidRPr="009F0315" w:rsidDel="000273A9" w:rsidRDefault="009F0315" w:rsidP="009F0315">
            <w:pPr>
              <w:spacing w:after="0" w:line="240" w:lineRule="auto"/>
              <w:ind w:left="155" w:right="148"/>
              <w:jc w:val="center"/>
              <w:rPr>
                <w:del w:id="568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69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3D58A373" w14:textId="7E648F44" w:rsidR="005D1CB5" w:rsidRPr="005D1CB5" w:rsidDel="000273A9" w:rsidRDefault="005D1CB5" w:rsidP="005D1CB5">
            <w:pPr>
              <w:spacing w:after="0" w:line="240" w:lineRule="auto"/>
              <w:jc w:val="center"/>
              <w:rPr>
                <w:del w:id="570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71" w:author="Santiago Gutierrez Villegas" w:date="2021-10-31T17:53:00Z">
              <w:r w:rsidRPr="005D1CB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Ninguno</w:delText>
              </w:r>
            </w:del>
          </w:p>
          <w:p w14:paraId="37736298" w14:textId="72D917EA" w:rsidR="009F0315" w:rsidRPr="009F0315" w:rsidDel="000273A9" w:rsidRDefault="009F0315" w:rsidP="009F0315">
            <w:pPr>
              <w:spacing w:after="0" w:line="240" w:lineRule="auto"/>
              <w:jc w:val="center"/>
              <w:rPr>
                <w:del w:id="572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164" w:type="dxa"/>
            <w:tcBorders>
              <w:top w:val="single" w:sz="8" w:space="0" w:color="auto"/>
              <w:left w:val="single" w:sz="8" w:space="0" w:color="auto"/>
            </w:tcBorders>
            <w:hideMark/>
          </w:tcPr>
          <w:p w14:paraId="609A3D14" w14:textId="37ECB778" w:rsidR="009F0315" w:rsidRPr="009F0315" w:rsidDel="000273A9" w:rsidRDefault="009F0315" w:rsidP="009F0315">
            <w:pPr>
              <w:spacing w:after="0" w:line="240" w:lineRule="auto"/>
              <w:ind w:right="127"/>
              <w:rPr>
                <w:del w:id="573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74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18261CA2" w14:textId="3F191629" w:rsidR="009F0315" w:rsidRPr="009F0315" w:rsidDel="000273A9" w:rsidRDefault="009F0315" w:rsidP="009F0315">
            <w:pPr>
              <w:spacing w:after="0" w:line="240" w:lineRule="auto"/>
              <w:rPr>
                <w:del w:id="575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76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092529B4" w14:textId="39CB0B77" w:rsidR="009F0315" w:rsidRPr="009F0315" w:rsidDel="000273A9" w:rsidRDefault="009F0315" w:rsidP="009F0315">
            <w:pPr>
              <w:spacing w:after="0" w:line="240" w:lineRule="auto"/>
              <w:jc w:val="center"/>
              <w:rPr>
                <w:del w:id="577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78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El tamaño de la pila es 1.</w:delText>
              </w:r>
            </w:del>
          </w:p>
          <w:p w14:paraId="71BD905D" w14:textId="7EA2E6C1" w:rsidR="009F0315" w:rsidRPr="009F0315" w:rsidDel="000273A9" w:rsidRDefault="009F0315" w:rsidP="009F0315">
            <w:pPr>
              <w:spacing w:after="0" w:line="240" w:lineRule="auto"/>
              <w:jc w:val="center"/>
              <w:rPr>
                <w:del w:id="579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80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105845E9" w14:textId="7AA94E48" w:rsidR="009F0315" w:rsidRPr="009F0315" w:rsidDel="000273A9" w:rsidRDefault="009F0315" w:rsidP="009F0315">
            <w:pPr>
              <w:spacing w:after="0" w:line="240" w:lineRule="auto"/>
              <w:jc w:val="center"/>
              <w:rPr>
                <w:del w:id="581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82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257EB484" w14:textId="7795F9E4" w:rsidR="009F0315" w:rsidRPr="009F0315" w:rsidDel="000273A9" w:rsidRDefault="009F0315" w:rsidP="009F0315">
            <w:pPr>
              <w:spacing w:after="0" w:line="240" w:lineRule="auto"/>
              <w:jc w:val="center"/>
              <w:rPr>
                <w:del w:id="583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84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08E000A0" w14:textId="5F115145" w:rsidR="009F0315" w:rsidRPr="009F0315" w:rsidDel="000273A9" w:rsidRDefault="009F0315" w:rsidP="009F0315">
            <w:pPr>
              <w:spacing w:after="0" w:line="240" w:lineRule="auto"/>
              <w:jc w:val="center"/>
              <w:rPr>
                <w:del w:id="585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86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El tamaño de la pila es 2.</w:delText>
              </w:r>
            </w:del>
          </w:p>
        </w:tc>
      </w:tr>
      <w:tr w:rsidR="009F0315" w:rsidRPr="009F0315" w:rsidDel="000273A9" w14:paraId="3FED8425" w14:textId="11F366B8" w:rsidTr="000273A9">
        <w:trPr>
          <w:trHeight w:val="441"/>
          <w:del w:id="587" w:author="Santiago Gutierrez Villegas" w:date="2021-10-31T17:53:00Z"/>
        </w:trPr>
        <w:tc>
          <w:tcPr>
            <w:tcW w:w="1239" w:type="dxa"/>
            <w:tcBorders>
              <w:right w:val="single" w:sz="8" w:space="0" w:color="auto"/>
            </w:tcBorders>
            <w:hideMark/>
          </w:tcPr>
          <w:p w14:paraId="427A6DCE" w14:textId="0B8132D8" w:rsidR="009F0315" w:rsidRPr="009F0315" w:rsidDel="000273A9" w:rsidRDefault="009F0315" w:rsidP="009F0315">
            <w:pPr>
              <w:spacing w:after="0" w:line="240" w:lineRule="auto"/>
              <w:rPr>
                <w:del w:id="588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89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DD35292" w14:textId="66A0DFDB" w:rsidR="009F0315" w:rsidRPr="009F0315" w:rsidDel="000273A9" w:rsidRDefault="009F0315" w:rsidP="009F0315">
            <w:pPr>
              <w:spacing w:after="0" w:line="240" w:lineRule="auto"/>
              <w:rPr>
                <w:del w:id="590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91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1451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5F13A9F7" w14:textId="7ED030A6" w:rsidR="009F0315" w:rsidRPr="009F0315" w:rsidDel="000273A9" w:rsidRDefault="009F0315" w:rsidP="009F0315">
            <w:pPr>
              <w:spacing w:after="0" w:line="240" w:lineRule="auto"/>
              <w:rPr>
                <w:del w:id="592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93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253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106C5D8C" w14:textId="2E0805F4" w:rsidR="009F0315" w:rsidRPr="009F0315" w:rsidDel="000273A9" w:rsidRDefault="009F0315" w:rsidP="009F0315">
            <w:pPr>
              <w:spacing w:before="117" w:after="0" w:line="240" w:lineRule="auto"/>
              <w:ind w:left="544" w:right="306" w:hanging="166"/>
              <w:jc w:val="center"/>
              <w:rPr>
                <w:del w:id="594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95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2164" w:type="dxa"/>
            <w:tcBorders>
              <w:left w:val="single" w:sz="8" w:space="0" w:color="auto"/>
            </w:tcBorders>
            <w:hideMark/>
          </w:tcPr>
          <w:p w14:paraId="284D7E28" w14:textId="1D138C20" w:rsidR="009F0315" w:rsidRPr="009F0315" w:rsidDel="000273A9" w:rsidRDefault="009F0315" w:rsidP="009F0315">
            <w:pPr>
              <w:spacing w:after="0" w:line="240" w:lineRule="auto"/>
              <w:rPr>
                <w:del w:id="596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597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</w:tr>
      <w:tr w:rsidR="009F0315" w:rsidRPr="009F0315" w:rsidDel="000273A9" w14:paraId="2FB0F977" w14:textId="24CCA642" w:rsidTr="000273A9">
        <w:trPr>
          <w:trHeight w:val="80"/>
          <w:del w:id="598" w:author="Santiago Gutierrez Villegas" w:date="2021-10-31T17:53:00Z"/>
        </w:trPr>
        <w:tc>
          <w:tcPr>
            <w:tcW w:w="1239" w:type="dxa"/>
            <w:tcBorders>
              <w:right w:val="single" w:sz="8" w:space="0" w:color="auto"/>
            </w:tcBorders>
            <w:hideMark/>
          </w:tcPr>
          <w:p w14:paraId="15F36173" w14:textId="154B8B1F" w:rsidR="009F0315" w:rsidRPr="009F0315" w:rsidDel="000273A9" w:rsidRDefault="009F0315" w:rsidP="009F0315">
            <w:pPr>
              <w:spacing w:after="0" w:line="240" w:lineRule="auto"/>
              <w:rPr>
                <w:del w:id="599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00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4EE42BC" w14:textId="38AE65BA" w:rsidR="009F0315" w:rsidRPr="009F0315" w:rsidDel="000273A9" w:rsidRDefault="009F0315" w:rsidP="009F0315">
            <w:pPr>
              <w:spacing w:after="0" w:line="240" w:lineRule="auto"/>
              <w:rPr>
                <w:del w:id="601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02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1451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382E47D" w14:textId="1F3E2271" w:rsidR="009F0315" w:rsidRPr="009F0315" w:rsidDel="000273A9" w:rsidRDefault="009F0315" w:rsidP="009F0315">
            <w:pPr>
              <w:spacing w:after="0" w:line="240" w:lineRule="auto"/>
              <w:rPr>
                <w:del w:id="603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04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253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F84601C" w14:textId="22743A74" w:rsidR="009F0315" w:rsidRPr="009F0315" w:rsidDel="000273A9" w:rsidRDefault="009F0315" w:rsidP="009F0315">
            <w:pPr>
              <w:spacing w:before="116" w:after="0" w:line="240" w:lineRule="auto"/>
              <w:ind w:left="121"/>
              <w:rPr>
                <w:del w:id="605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06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2164" w:type="dxa"/>
            <w:tcBorders>
              <w:left w:val="single" w:sz="8" w:space="0" w:color="auto"/>
            </w:tcBorders>
            <w:hideMark/>
          </w:tcPr>
          <w:p w14:paraId="5467DDB3" w14:textId="1328F1B0" w:rsidR="009F0315" w:rsidRPr="009F0315" w:rsidDel="000273A9" w:rsidRDefault="009F0315" w:rsidP="009F0315">
            <w:pPr>
              <w:spacing w:after="0" w:line="240" w:lineRule="auto"/>
              <w:rPr>
                <w:del w:id="607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08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</w:tr>
      <w:tr w:rsidR="009F0315" w:rsidRPr="009F0315" w:rsidDel="000273A9" w14:paraId="5419727D" w14:textId="4825876B" w:rsidTr="000273A9">
        <w:trPr>
          <w:trHeight w:val="80"/>
          <w:del w:id="609" w:author="Santiago Gutierrez Villegas" w:date="2021-10-31T17:53:00Z"/>
        </w:trPr>
        <w:tc>
          <w:tcPr>
            <w:tcW w:w="1239" w:type="dxa"/>
            <w:tcBorders>
              <w:right w:val="single" w:sz="8" w:space="0" w:color="auto"/>
            </w:tcBorders>
            <w:hideMark/>
          </w:tcPr>
          <w:p w14:paraId="335F111D" w14:textId="27770593" w:rsidR="009F0315" w:rsidRPr="009F0315" w:rsidDel="000273A9" w:rsidRDefault="009F0315" w:rsidP="009F0315">
            <w:pPr>
              <w:spacing w:after="0" w:line="240" w:lineRule="auto"/>
              <w:rPr>
                <w:del w:id="610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11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612058EE" w14:textId="372F8A05" w:rsidR="009F0315" w:rsidRPr="009F0315" w:rsidDel="000273A9" w:rsidRDefault="009F0315" w:rsidP="009F0315">
            <w:pPr>
              <w:spacing w:after="0" w:line="240" w:lineRule="auto"/>
              <w:rPr>
                <w:del w:id="612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13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1451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310082AC" w14:textId="55895EA5" w:rsidR="009F0315" w:rsidRPr="009F0315" w:rsidDel="000273A9" w:rsidRDefault="009F0315" w:rsidP="009F0315">
            <w:pPr>
              <w:spacing w:after="0" w:line="240" w:lineRule="auto"/>
              <w:rPr>
                <w:del w:id="614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15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2539" w:type="dxa"/>
            <w:tcBorders>
              <w:left w:val="single" w:sz="8" w:space="0" w:color="auto"/>
              <w:right w:val="single" w:sz="8" w:space="0" w:color="auto"/>
            </w:tcBorders>
            <w:hideMark/>
          </w:tcPr>
          <w:p w14:paraId="7BA1BCA6" w14:textId="413D1B52" w:rsidR="009F0315" w:rsidRPr="009F0315" w:rsidDel="000273A9" w:rsidRDefault="009F0315" w:rsidP="009F0315">
            <w:pPr>
              <w:spacing w:before="116" w:after="0" w:line="240" w:lineRule="auto"/>
              <w:ind w:left="121"/>
              <w:rPr>
                <w:del w:id="616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17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2164" w:type="dxa"/>
            <w:tcBorders>
              <w:left w:val="single" w:sz="8" w:space="0" w:color="auto"/>
            </w:tcBorders>
            <w:hideMark/>
          </w:tcPr>
          <w:p w14:paraId="06CF270B" w14:textId="276AD2CB" w:rsidR="009F0315" w:rsidRPr="009F0315" w:rsidDel="000273A9" w:rsidRDefault="009F0315" w:rsidP="009F0315">
            <w:pPr>
              <w:spacing w:after="0" w:line="240" w:lineRule="auto"/>
              <w:rPr>
                <w:del w:id="618" w:author="Santiago Gutierrez Villegas" w:date="2021-10-31T17:53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19" w:author="Santiago Gutierrez Villegas" w:date="2021-10-31T17:53:00Z">
              <w:r w:rsidRPr="009F0315" w:rsidDel="000273A9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</w:tr>
    </w:tbl>
    <w:p w14:paraId="6F4A06AA" w14:textId="5142F190" w:rsidR="009F0315" w:rsidRPr="009F0315" w:rsidDel="000273A9" w:rsidRDefault="009F0315" w:rsidP="009F0315">
      <w:pPr>
        <w:spacing w:line="259" w:lineRule="atLeast"/>
        <w:rPr>
          <w:del w:id="620" w:author="Santiago Gutierrez Villegas" w:date="2021-10-31T17:53:00Z"/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621" w:author="Santiago Gutierrez Villegas" w:date="2021-10-31T17:53:00Z">
        <w:r w:rsidRPr="009F0315" w:rsidDel="000273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p w14:paraId="05EE9F1F" w14:textId="103A136E" w:rsidR="009F0315" w:rsidRPr="009F0315" w:rsidRDefault="009F0315" w:rsidP="009F0315">
      <w:pPr>
        <w:spacing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del w:id="622" w:author="Santiago Gutierrez Villegas" w:date="2021-10-31T17:53:00Z">
        <w:r w:rsidRPr="009F0315" w:rsidDel="000273A9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s-CO"/>
          </w:rPr>
          <w:delText> </w:delText>
        </w:r>
      </w:del>
    </w:p>
    <w:tbl>
      <w:tblPr>
        <w:tblW w:w="9813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623" w:author="Santiago Gutierrez Villegas" w:date="2021-10-31T17:45:00Z">
          <w:tblPr>
            <w:tblW w:w="9813" w:type="dxa"/>
            <w:tblInd w:w="12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291"/>
        <w:gridCol w:w="1385"/>
        <w:gridCol w:w="1546"/>
        <w:gridCol w:w="3111"/>
        <w:gridCol w:w="2480"/>
        <w:tblGridChange w:id="624">
          <w:tblGrid>
            <w:gridCol w:w="1291"/>
            <w:gridCol w:w="1385"/>
            <w:gridCol w:w="1546"/>
            <w:gridCol w:w="3111"/>
            <w:gridCol w:w="2480"/>
          </w:tblGrid>
        </w:tblGridChange>
      </w:tblGrid>
      <w:tr w:rsidR="009F0315" w:rsidRPr="009F0315" w:rsidDel="00FF685C" w14:paraId="7CA87344" w14:textId="3E399751" w:rsidTr="00FF685C">
        <w:trPr>
          <w:trHeight w:val="669"/>
          <w:del w:id="625" w:author="Santiago Gutierrez Villegas" w:date="2021-10-31T17:45:00Z"/>
          <w:trPrChange w:id="626" w:author="Santiago Gutierrez Villegas" w:date="2021-10-31T17:45:00Z">
            <w:trPr>
              <w:trHeight w:val="669"/>
            </w:trPr>
          </w:trPrChange>
        </w:trPr>
        <w:tc>
          <w:tcPr>
            <w:tcW w:w="9813" w:type="dxa"/>
            <w:gridSpan w:val="5"/>
            <w:tcBorders>
              <w:bottom w:val="single" w:sz="8" w:space="0" w:color="auto"/>
            </w:tcBorders>
            <w:hideMark/>
            <w:tcPrChange w:id="627" w:author="Santiago Gutierrez Villegas" w:date="2021-10-31T17:45:00Z">
              <w:tcPr>
                <w:tcW w:w="9773" w:type="dxa"/>
                <w:gridSpan w:val="5"/>
                <w:tcBorders>
                  <w:bottom w:val="single" w:sz="8" w:space="0" w:color="auto"/>
                </w:tcBorders>
                <w:hideMark/>
              </w:tcPr>
            </w:tcPrChange>
          </w:tcPr>
          <w:p w14:paraId="2E5B2960" w14:textId="35F7B309" w:rsidR="009F0315" w:rsidRPr="009F0315" w:rsidDel="00FF685C" w:rsidRDefault="009F0315" w:rsidP="009F0315">
            <w:pPr>
              <w:spacing w:before="6" w:after="0" w:line="240" w:lineRule="auto"/>
              <w:rPr>
                <w:del w:id="628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29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7A4F1BCB" w14:textId="573A2CA9" w:rsidR="009F0315" w:rsidRPr="009F0315" w:rsidDel="00FF685C" w:rsidRDefault="009F0315" w:rsidP="009F0315">
            <w:pPr>
              <w:spacing w:before="1" w:after="0" w:line="240" w:lineRule="auto"/>
              <w:ind w:left="100"/>
              <w:rPr>
                <w:del w:id="630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31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47EA255E" w14:textId="4D5B2F7C" w:rsidR="009F0315" w:rsidRPr="009F0315" w:rsidDel="00FF685C" w:rsidRDefault="009F0315" w:rsidP="009F0315">
            <w:pPr>
              <w:spacing w:before="1" w:after="0" w:line="240" w:lineRule="auto"/>
              <w:ind w:left="100"/>
              <w:rPr>
                <w:del w:id="632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33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Objetivo de la prueba: </w:delText>
              </w:r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devolver el tamaño de la pila</w:delText>
              </w:r>
            </w:del>
          </w:p>
        </w:tc>
      </w:tr>
      <w:tr w:rsidR="009F0315" w:rsidRPr="009F0315" w:rsidDel="00FF685C" w14:paraId="1BE902DF" w14:textId="70980129" w:rsidTr="00FF685C">
        <w:trPr>
          <w:trHeight w:val="880"/>
          <w:del w:id="634" w:author="Santiago Gutierrez Villegas" w:date="2021-10-31T17:45:00Z"/>
          <w:trPrChange w:id="635" w:author="Santiago Gutierrez Villegas" w:date="2021-10-31T17:45:00Z">
            <w:trPr>
              <w:trHeight w:val="880"/>
            </w:trPr>
          </w:trPrChange>
        </w:trPr>
        <w:tc>
          <w:tcPr>
            <w:tcW w:w="129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  <w:tcPrChange w:id="636" w:author="Santiago Gutierrez Villegas" w:date="2021-10-31T17:45:00Z">
              <w:tcPr>
                <w:tcW w:w="1286" w:type="dxa"/>
                <w:tcBorders>
                  <w:top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EEEEEE"/>
                <w:hideMark/>
              </w:tcPr>
            </w:tcPrChange>
          </w:tcPr>
          <w:p w14:paraId="655AFC06" w14:textId="2FE76BD6" w:rsidR="009F0315" w:rsidRPr="009F0315" w:rsidDel="00FF685C" w:rsidRDefault="009F0315" w:rsidP="009F0315">
            <w:pPr>
              <w:spacing w:before="10" w:after="0" w:line="240" w:lineRule="auto"/>
              <w:rPr>
                <w:del w:id="637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38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6E8369FD" w14:textId="6E1A498D" w:rsidR="009F0315" w:rsidRPr="009F0315" w:rsidDel="00FF685C" w:rsidRDefault="009F0315" w:rsidP="009F0315">
            <w:pPr>
              <w:spacing w:after="0" w:line="240" w:lineRule="auto"/>
              <w:ind w:left="385"/>
              <w:rPr>
                <w:del w:id="639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40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Clase</w:delText>
              </w:r>
            </w:del>
          </w:p>
        </w:tc>
        <w:tc>
          <w:tcPr>
            <w:tcW w:w="1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  <w:tcPrChange w:id="641" w:author="Santiago Gutierrez Villegas" w:date="2021-10-31T17:45:00Z">
              <w:tcPr>
                <w:tcW w:w="1379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EEEEEE"/>
                <w:hideMark/>
              </w:tcPr>
            </w:tcPrChange>
          </w:tcPr>
          <w:p w14:paraId="4285F9C2" w14:textId="5916D396" w:rsidR="009F0315" w:rsidRPr="009F0315" w:rsidDel="00FF685C" w:rsidRDefault="009F0315" w:rsidP="009F0315">
            <w:pPr>
              <w:spacing w:before="10" w:after="0" w:line="240" w:lineRule="auto"/>
              <w:rPr>
                <w:del w:id="642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43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28CB6237" w14:textId="7280C1D4" w:rsidR="009F0315" w:rsidRPr="009F0315" w:rsidDel="00FF685C" w:rsidRDefault="009F0315" w:rsidP="009F0315">
            <w:pPr>
              <w:spacing w:after="0" w:line="240" w:lineRule="auto"/>
              <w:ind w:left="488"/>
              <w:rPr>
                <w:del w:id="644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45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Método</w:delText>
              </w:r>
            </w:del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  <w:tcPrChange w:id="646" w:author="Santiago Gutierrez Villegas" w:date="2021-10-31T17:45:00Z">
              <w:tcPr>
                <w:tcW w:w="154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EEEEEE"/>
                <w:hideMark/>
              </w:tcPr>
            </w:tcPrChange>
          </w:tcPr>
          <w:p w14:paraId="1D83B08C" w14:textId="0FBEC30C" w:rsidR="009F0315" w:rsidRPr="009F0315" w:rsidDel="00FF685C" w:rsidRDefault="009F0315" w:rsidP="009F0315">
            <w:pPr>
              <w:spacing w:before="10" w:after="0" w:line="240" w:lineRule="auto"/>
              <w:rPr>
                <w:del w:id="647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48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6018B928" w14:textId="48E060B2" w:rsidR="009F0315" w:rsidRPr="009F0315" w:rsidDel="00FF685C" w:rsidRDefault="009F0315" w:rsidP="009F0315">
            <w:pPr>
              <w:spacing w:after="0" w:line="240" w:lineRule="auto"/>
              <w:ind w:left="255"/>
              <w:rPr>
                <w:del w:id="649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50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Escenario</w:delText>
              </w:r>
            </w:del>
          </w:p>
        </w:tc>
        <w:tc>
          <w:tcPr>
            <w:tcW w:w="3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EEE"/>
            <w:hideMark/>
            <w:tcPrChange w:id="651" w:author="Santiago Gutierrez Villegas" w:date="2021-10-31T17:45:00Z">
              <w:tcPr>
                <w:tcW w:w="3098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EEEEEE"/>
                <w:hideMark/>
              </w:tcPr>
            </w:tcPrChange>
          </w:tcPr>
          <w:p w14:paraId="2F842C9E" w14:textId="54546114" w:rsidR="009F0315" w:rsidRPr="009F0315" w:rsidDel="00FF685C" w:rsidRDefault="009F0315" w:rsidP="009F0315">
            <w:pPr>
              <w:spacing w:before="10" w:after="0" w:line="240" w:lineRule="auto"/>
              <w:rPr>
                <w:del w:id="652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53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7CB07140" w14:textId="2D3EA074" w:rsidR="009F0315" w:rsidRPr="009F0315" w:rsidDel="00FF685C" w:rsidRDefault="009F0315" w:rsidP="009F0315">
            <w:pPr>
              <w:spacing w:after="0" w:line="240" w:lineRule="auto"/>
              <w:ind w:left="472" w:right="306" w:hanging="133"/>
              <w:rPr>
                <w:del w:id="654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55" w:author="Santiago Gutierrez Villegas" w:date="2021-10-31T17:45:00Z">
              <w:r w:rsidRPr="005D1CB5" w:rsidDel="00FF685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Entrada</w:delText>
              </w:r>
            </w:del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EEEEEE"/>
            <w:hideMark/>
            <w:tcPrChange w:id="656" w:author="Santiago Gutierrez Villegas" w:date="2021-10-31T17:45:00Z">
              <w:tcPr>
                <w:tcW w:w="239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</w:tcBorders>
                <w:shd w:val="clear" w:color="auto" w:fill="EEEEEE"/>
                <w:hideMark/>
              </w:tcPr>
            </w:tcPrChange>
          </w:tcPr>
          <w:p w14:paraId="17F5ABDF" w14:textId="11923C82" w:rsidR="009F0315" w:rsidRPr="009F0315" w:rsidDel="00FF685C" w:rsidRDefault="009F0315" w:rsidP="009F0315">
            <w:pPr>
              <w:spacing w:before="10" w:after="0" w:line="240" w:lineRule="auto"/>
              <w:rPr>
                <w:del w:id="657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58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46CF5B29" w14:textId="455BDF72" w:rsidR="009F0315" w:rsidRPr="009F0315" w:rsidDel="00FF685C" w:rsidRDefault="009F0315" w:rsidP="009F0315">
            <w:pPr>
              <w:spacing w:after="0" w:line="240" w:lineRule="auto"/>
              <w:ind w:left="944"/>
              <w:rPr>
                <w:del w:id="659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60" w:author="Santiago Gutierrez Villegas" w:date="2021-10-31T17:45:00Z">
              <w:r w:rsidRPr="005D1CB5" w:rsidDel="00FF685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Salida</w:delText>
              </w:r>
            </w:del>
          </w:p>
        </w:tc>
      </w:tr>
      <w:tr w:rsidR="009F0315" w:rsidRPr="009F0315" w:rsidDel="00FF685C" w14:paraId="214D9C70" w14:textId="4F5ED042" w:rsidTr="00FF685C">
        <w:trPr>
          <w:trHeight w:val="1843"/>
          <w:del w:id="661" w:author="Santiago Gutierrez Villegas" w:date="2021-10-31T17:45:00Z"/>
          <w:trPrChange w:id="662" w:author="Santiago Gutierrez Villegas" w:date="2021-10-31T17:45:00Z">
            <w:trPr>
              <w:trHeight w:val="1843"/>
            </w:trPr>
          </w:trPrChange>
        </w:trPr>
        <w:tc>
          <w:tcPr>
            <w:tcW w:w="1291" w:type="dxa"/>
            <w:tcBorders>
              <w:top w:val="single" w:sz="8" w:space="0" w:color="auto"/>
              <w:right w:val="single" w:sz="8" w:space="0" w:color="auto"/>
            </w:tcBorders>
            <w:hideMark/>
            <w:tcPrChange w:id="663" w:author="Santiago Gutierrez Villegas" w:date="2021-10-31T17:45:00Z">
              <w:tcPr>
                <w:tcW w:w="1286" w:type="dxa"/>
                <w:tcBorders>
                  <w:top w:val="single" w:sz="8" w:space="0" w:color="auto"/>
                  <w:right w:val="single" w:sz="8" w:space="0" w:color="auto"/>
                </w:tcBorders>
                <w:hideMark/>
              </w:tcPr>
            </w:tcPrChange>
          </w:tcPr>
          <w:p w14:paraId="551FE9B8" w14:textId="27370F3A" w:rsidR="009F0315" w:rsidRPr="009F0315" w:rsidDel="00FF685C" w:rsidRDefault="009F0315" w:rsidP="009F0315">
            <w:pPr>
              <w:spacing w:before="10" w:after="0" w:line="240" w:lineRule="auto"/>
              <w:rPr>
                <w:del w:id="664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65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44562756" w14:textId="44C71116" w:rsidR="009F0315" w:rsidRPr="009F0315" w:rsidDel="00FF685C" w:rsidRDefault="009F0315" w:rsidP="009F0315">
            <w:pPr>
              <w:spacing w:after="0" w:line="240" w:lineRule="auto"/>
              <w:ind w:left="518" w:hanging="411"/>
              <w:rPr>
                <w:del w:id="666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67" w:author="Santiago Gutierrez Villegas" w:date="2021-10-31T17:44:00Z"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Stack</w:delText>
              </w:r>
            </w:del>
          </w:p>
        </w:tc>
        <w:tc>
          <w:tcPr>
            <w:tcW w:w="138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  <w:tcPrChange w:id="668" w:author="Santiago Gutierrez Villegas" w:date="2021-10-31T17:45:00Z">
              <w:tcPr>
                <w:tcW w:w="1379" w:type="dxa"/>
                <w:tcBorders>
                  <w:top w:val="single" w:sz="8" w:space="0" w:color="auto"/>
                  <w:left w:val="single" w:sz="8" w:space="0" w:color="auto"/>
                  <w:right w:val="single" w:sz="8" w:space="0" w:color="auto"/>
                </w:tcBorders>
                <w:hideMark/>
              </w:tcPr>
            </w:tcPrChange>
          </w:tcPr>
          <w:p w14:paraId="382FF2DF" w14:textId="7B05B6B2" w:rsidR="009F0315" w:rsidRPr="009F0315" w:rsidDel="00FF685C" w:rsidRDefault="009F0315" w:rsidP="009F0315">
            <w:pPr>
              <w:spacing w:before="10" w:after="0" w:line="240" w:lineRule="auto"/>
              <w:rPr>
                <w:del w:id="669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70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22852CAE" w14:textId="1D9CD5F2" w:rsidR="009F0315" w:rsidRPr="009F0315" w:rsidDel="00FF685C" w:rsidRDefault="005D1CB5" w:rsidP="009F0315">
            <w:pPr>
              <w:spacing w:after="0" w:line="240" w:lineRule="auto"/>
              <w:ind w:left="687" w:hanging="579"/>
              <w:jc w:val="center"/>
              <w:rPr>
                <w:del w:id="671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72" w:author="Santiago Gutierrez Villegas" w:date="2021-10-31T17:45:00Z"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Size</w:delText>
              </w:r>
              <w:r w:rsidR="009F0315"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()</w:delText>
              </w:r>
            </w:del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  <w:tcPrChange w:id="673" w:author="Santiago Gutierrez Villegas" w:date="2021-10-31T17:45:00Z">
              <w:tcPr>
                <w:tcW w:w="1540" w:type="dxa"/>
                <w:tcBorders>
                  <w:top w:val="single" w:sz="8" w:space="0" w:color="auto"/>
                  <w:left w:val="single" w:sz="8" w:space="0" w:color="auto"/>
                  <w:right w:val="single" w:sz="8" w:space="0" w:color="auto"/>
                </w:tcBorders>
                <w:hideMark/>
              </w:tcPr>
            </w:tcPrChange>
          </w:tcPr>
          <w:p w14:paraId="6A0FD69E" w14:textId="38971C19" w:rsidR="009F0315" w:rsidRPr="009F0315" w:rsidDel="00FF685C" w:rsidRDefault="009F0315" w:rsidP="009F0315">
            <w:pPr>
              <w:spacing w:before="10" w:after="0" w:line="240" w:lineRule="auto"/>
              <w:rPr>
                <w:del w:id="674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75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b/>
                  <w:bCs/>
                  <w:sz w:val="24"/>
                  <w:szCs w:val="24"/>
                  <w:lang w:eastAsia="es-CO"/>
                </w:rPr>
                <w:delText> </w:delText>
              </w:r>
            </w:del>
          </w:p>
          <w:p w14:paraId="7CA94935" w14:textId="4A269740" w:rsidR="009F0315" w:rsidRPr="009F0315" w:rsidDel="00FF685C" w:rsidRDefault="009F0315" w:rsidP="009F0315">
            <w:pPr>
              <w:spacing w:after="0" w:line="240" w:lineRule="auto"/>
              <w:ind w:left="678" w:right="74" w:hanging="557"/>
              <w:rPr>
                <w:del w:id="676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77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setupStage</w:delText>
              </w:r>
            </w:del>
          </w:p>
          <w:p w14:paraId="056A5FFB" w14:textId="2523E746" w:rsidR="009F0315" w:rsidRPr="009F0315" w:rsidDel="00FF685C" w:rsidRDefault="009F0315" w:rsidP="009F0315">
            <w:pPr>
              <w:spacing w:after="0" w:line="240" w:lineRule="auto"/>
              <w:ind w:left="1235" w:right="74" w:hanging="557"/>
              <w:rPr>
                <w:del w:id="678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79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2</w:delText>
              </w:r>
            </w:del>
          </w:p>
        </w:tc>
        <w:tc>
          <w:tcPr>
            <w:tcW w:w="31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  <w:tcPrChange w:id="680" w:author="Santiago Gutierrez Villegas" w:date="2021-10-31T17:45:00Z">
              <w:tcPr>
                <w:tcW w:w="3098" w:type="dxa"/>
                <w:tcBorders>
                  <w:top w:val="single" w:sz="8" w:space="0" w:color="auto"/>
                  <w:left w:val="single" w:sz="8" w:space="0" w:color="auto"/>
                  <w:right w:val="single" w:sz="8" w:space="0" w:color="auto"/>
                </w:tcBorders>
                <w:hideMark/>
              </w:tcPr>
            </w:tcPrChange>
          </w:tcPr>
          <w:p w14:paraId="5CF0DF0C" w14:textId="677D24B1" w:rsidR="009F0315" w:rsidRPr="009F0315" w:rsidDel="00FF685C" w:rsidRDefault="009F0315" w:rsidP="009F0315">
            <w:pPr>
              <w:spacing w:after="0" w:line="240" w:lineRule="auto"/>
              <w:ind w:left="155" w:right="148"/>
              <w:jc w:val="center"/>
              <w:rPr>
                <w:del w:id="681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82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1FA9B869" w14:textId="55E7A789" w:rsidR="009F0315" w:rsidRPr="009F0315" w:rsidDel="00FF685C" w:rsidRDefault="009F0315" w:rsidP="009F0315">
            <w:pPr>
              <w:spacing w:after="0" w:line="240" w:lineRule="auto"/>
              <w:ind w:left="155" w:right="148"/>
              <w:jc w:val="center"/>
              <w:rPr>
                <w:del w:id="683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84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22701B61" w14:textId="7F6CB098" w:rsidR="009F0315" w:rsidRPr="009F0315" w:rsidDel="00FF685C" w:rsidRDefault="005D1CB5" w:rsidP="009F0315">
            <w:pPr>
              <w:spacing w:after="0" w:line="240" w:lineRule="auto"/>
              <w:jc w:val="center"/>
              <w:rPr>
                <w:del w:id="685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86" w:author="Santiago Gutierrez Villegas" w:date="2021-10-31T17:45:00Z">
              <w:r w:rsidRPr="005D1CB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Ninguno</w:delText>
              </w:r>
            </w:del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</w:tcBorders>
            <w:hideMark/>
            <w:tcPrChange w:id="687" w:author="Santiago Gutierrez Villegas" w:date="2021-10-31T17:45:00Z">
              <w:tcPr>
                <w:tcW w:w="2390" w:type="dxa"/>
                <w:tcBorders>
                  <w:top w:val="single" w:sz="8" w:space="0" w:color="auto"/>
                  <w:left w:val="single" w:sz="8" w:space="0" w:color="auto"/>
                </w:tcBorders>
                <w:hideMark/>
              </w:tcPr>
            </w:tcPrChange>
          </w:tcPr>
          <w:p w14:paraId="41D71D53" w14:textId="628A695B" w:rsidR="009F0315" w:rsidRPr="009F0315" w:rsidDel="00FF685C" w:rsidRDefault="009F0315" w:rsidP="009F0315">
            <w:pPr>
              <w:spacing w:after="0" w:line="240" w:lineRule="auto"/>
              <w:ind w:right="127"/>
              <w:rPr>
                <w:del w:id="688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89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748CBEC2" w14:textId="4B6FB7CC" w:rsidR="009F0315" w:rsidRPr="009F0315" w:rsidDel="00FF685C" w:rsidRDefault="009F0315" w:rsidP="009F0315">
            <w:pPr>
              <w:spacing w:after="0" w:line="240" w:lineRule="auto"/>
              <w:rPr>
                <w:del w:id="690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91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567F0EDD" w14:textId="2C1D6DC2" w:rsidR="009F0315" w:rsidRPr="009F0315" w:rsidDel="00FF685C" w:rsidRDefault="009F0315" w:rsidP="009F0315">
            <w:pPr>
              <w:spacing w:after="0" w:line="240" w:lineRule="auto"/>
              <w:rPr>
                <w:del w:id="692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93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636A0DD3" w14:textId="5F76E28C" w:rsidR="009F0315" w:rsidRPr="009F0315" w:rsidDel="00FF685C" w:rsidRDefault="009F0315" w:rsidP="009F0315">
            <w:pPr>
              <w:spacing w:after="0" w:line="240" w:lineRule="auto"/>
              <w:rPr>
                <w:del w:id="694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95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  <w:p w14:paraId="76A133D0" w14:textId="56AD3F36" w:rsidR="009F0315" w:rsidRPr="009F0315" w:rsidDel="00FF685C" w:rsidRDefault="009F0315" w:rsidP="009F0315">
            <w:pPr>
              <w:spacing w:after="0" w:line="240" w:lineRule="auto"/>
              <w:jc w:val="center"/>
              <w:rPr>
                <w:del w:id="696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697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Porque el primer objeto es nulo, el tamaño es 1.</w:delText>
              </w:r>
            </w:del>
          </w:p>
        </w:tc>
      </w:tr>
      <w:tr w:rsidR="009F0315" w:rsidRPr="009F0315" w:rsidDel="00FF685C" w14:paraId="1FBB5257" w14:textId="1B8F1D92" w:rsidTr="00FF685C">
        <w:trPr>
          <w:trHeight w:val="441"/>
          <w:del w:id="698" w:author="Santiago Gutierrez Villegas" w:date="2021-10-31T17:45:00Z"/>
          <w:trPrChange w:id="699" w:author="Santiago Gutierrez Villegas" w:date="2021-10-31T17:45:00Z">
            <w:trPr>
              <w:trHeight w:val="441"/>
            </w:trPr>
          </w:trPrChange>
        </w:trPr>
        <w:tc>
          <w:tcPr>
            <w:tcW w:w="1291" w:type="dxa"/>
            <w:tcBorders>
              <w:right w:val="single" w:sz="8" w:space="0" w:color="auto"/>
            </w:tcBorders>
            <w:hideMark/>
            <w:tcPrChange w:id="700" w:author="Santiago Gutierrez Villegas" w:date="2021-10-31T17:45:00Z">
              <w:tcPr>
                <w:tcW w:w="1286" w:type="dxa"/>
                <w:tcBorders>
                  <w:right w:val="single" w:sz="8" w:space="0" w:color="auto"/>
                </w:tcBorders>
                <w:hideMark/>
              </w:tcPr>
            </w:tcPrChange>
          </w:tcPr>
          <w:p w14:paraId="3977417D" w14:textId="570793DC" w:rsidR="009F0315" w:rsidRPr="009F0315" w:rsidDel="00FF685C" w:rsidRDefault="009F0315" w:rsidP="009F0315">
            <w:pPr>
              <w:spacing w:after="0" w:line="240" w:lineRule="auto"/>
              <w:rPr>
                <w:del w:id="701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702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1385" w:type="dxa"/>
            <w:tcBorders>
              <w:left w:val="single" w:sz="8" w:space="0" w:color="auto"/>
              <w:right w:val="single" w:sz="8" w:space="0" w:color="auto"/>
            </w:tcBorders>
            <w:hideMark/>
            <w:tcPrChange w:id="703" w:author="Santiago Gutierrez Villegas" w:date="2021-10-31T17:45:00Z">
              <w:tcPr>
                <w:tcW w:w="1379" w:type="dxa"/>
                <w:tcBorders>
                  <w:left w:val="single" w:sz="8" w:space="0" w:color="auto"/>
                  <w:right w:val="single" w:sz="8" w:space="0" w:color="auto"/>
                </w:tcBorders>
                <w:hideMark/>
              </w:tcPr>
            </w:tcPrChange>
          </w:tcPr>
          <w:p w14:paraId="2F183938" w14:textId="622BB88D" w:rsidR="009F0315" w:rsidRPr="009F0315" w:rsidDel="00FF685C" w:rsidRDefault="009F0315" w:rsidP="009F0315">
            <w:pPr>
              <w:spacing w:after="0" w:line="240" w:lineRule="auto"/>
              <w:rPr>
                <w:del w:id="704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705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1546" w:type="dxa"/>
            <w:tcBorders>
              <w:left w:val="single" w:sz="8" w:space="0" w:color="auto"/>
              <w:right w:val="single" w:sz="8" w:space="0" w:color="auto"/>
            </w:tcBorders>
            <w:hideMark/>
            <w:tcPrChange w:id="706" w:author="Santiago Gutierrez Villegas" w:date="2021-10-31T17:45:00Z">
              <w:tcPr>
                <w:tcW w:w="1540" w:type="dxa"/>
                <w:tcBorders>
                  <w:left w:val="single" w:sz="8" w:space="0" w:color="auto"/>
                  <w:right w:val="single" w:sz="8" w:space="0" w:color="auto"/>
                </w:tcBorders>
                <w:hideMark/>
              </w:tcPr>
            </w:tcPrChange>
          </w:tcPr>
          <w:p w14:paraId="4F57E6E5" w14:textId="28F3CF06" w:rsidR="009F0315" w:rsidRPr="009F0315" w:rsidDel="00FF685C" w:rsidRDefault="009F0315" w:rsidP="009F0315">
            <w:pPr>
              <w:spacing w:after="0" w:line="240" w:lineRule="auto"/>
              <w:rPr>
                <w:del w:id="707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708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3111" w:type="dxa"/>
            <w:tcBorders>
              <w:left w:val="single" w:sz="8" w:space="0" w:color="auto"/>
              <w:right w:val="single" w:sz="8" w:space="0" w:color="auto"/>
            </w:tcBorders>
            <w:hideMark/>
            <w:tcPrChange w:id="709" w:author="Santiago Gutierrez Villegas" w:date="2021-10-31T17:45:00Z">
              <w:tcPr>
                <w:tcW w:w="3098" w:type="dxa"/>
                <w:tcBorders>
                  <w:left w:val="single" w:sz="8" w:space="0" w:color="auto"/>
                  <w:right w:val="single" w:sz="8" w:space="0" w:color="auto"/>
                </w:tcBorders>
                <w:hideMark/>
              </w:tcPr>
            </w:tcPrChange>
          </w:tcPr>
          <w:p w14:paraId="7A41B8F4" w14:textId="0F4BD555" w:rsidR="009F0315" w:rsidRPr="009F0315" w:rsidDel="00FF685C" w:rsidRDefault="009F0315" w:rsidP="009F0315">
            <w:pPr>
              <w:spacing w:before="117" w:after="0" w:line="240" w:lineRule="auto"/>
              <w:ind w:left="544" w:right="306" w:hanging="166"/>
              <w:rPr>
                <w:del w:id="710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711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2480" w:type="dxa"/>
            <w:tcBorders>
              <w:left w:val="single" w:sz="8" w:space="0" w:color="auto"/>
            </w:tcBorders>
            <w:hideMark/>
            <w:tcPrChange w:id="712" w:author="Santiago Gutierrez Villegas" w:date="2021-10-31T17:45:00Z">
              <w:tcPr>
                <w:tcW w:w="2390" w:type="dxa"/>
                <w:tcBorders>
                  <w:left w:val="single" w:sz="8" w:space="0" w:color="auto"/>
                </w:tcBorders>
                <w:hideMark/>
              </w:tcPr>
            </w:tcPrChange>
          </w:tcPr>
          <w:p w14:paraId="466159B5" w14:textId="2370057C" w:rsidR="009F0315" w:rsidRPr="009F0315" w:rsidDel="00FF685C" w:rsidRDefault="009F0315" w:rsidP="009F0315">
            <w:pPr>
              <w:spacing w:after="0" w:line="240" w:lineRule="auto"/>
              <w:rPr>
                <w:del w:id="713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714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</w:tr>
      <w:tr w:rsidR="009F0315" w:rsidRPr="009F0315" w:rsidDel="00FF685C" w14:paraId="774B0D03" w14:textId="625EBCD9" w:rsidTr="00FF685C">
        <w:trPr>
          <w:trHeight w:val="80"/>
          <w:del w:id="715" w:author="Santiago Gutierrez Villegas" w:date="2021-10-31T17:45:00Z"/>
          <w:trPrChange w:id="716" w:author="Santiago Gutierrez Villegas" w:date="2021-10-31T17:45:00Z">
            <w:trPr>
              <w:trHeight w:val="80"/>
            </w:trPr>
          </w:trPrChange>
        </w:trPr>
        <w:tc>
          <w:tcPr>
            <w:tcW w:w="1291" w:type="dxa"/>
            <w:tcBorders>
              <w:right w:val="single" w:sz="8" w:space="0" w:color="auto"/>
            </w:tcBorders>
            <w:hideMark/>
            <w:tcPrChange w:id="717" w:author="Santiago Gutierrez Villegas" w:date="2021-10-31T17:45:00Z">
              <w:tcPr>
                <w:tcW w:w="1286" w:type="dxa"/>
                <w:tcBorders>
                  <w:right w:val="single" w:sz="8" w:space="0" w:color="auto"/>
                </w:tcBorders>
                <w:hideMark/>
              </w:tcPr>
            </w:tcPrChange>
          </w:tcPr>
          <w:p w14:paraId="7052A86C" w14:textId="0ADBDB2F" w:rsidR="009F0315" w:rsidRPr="009F0315" w:rsidDel="00FF685C" w:rsidRDefault="009F0315" w:rsidP="009F0315">
            <w:pPr>
              <w:spacing w:after="0" w:line="240" w:lineRule="auto"/>
              <w:rPr>
                <w:del w:id="718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719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1385" w:type="dxa"/>
            <w:tcBorders>
              <w:left w:val="single" w:sz="8" w:space="0" w:color="auto"/>
              <w:right w:val="single" w:sz="8" w:space="0" w:color="auto"/>
            </w:tcBorders>
            <w:hideMark/>
            <w:tcPrChange w:id="720" w:author="Santiago Gutierrez Villegas" w:date="2021-10-31T17:45:00Z">
              <w:tcPr>
                <w:tcW w:w="1379" w:type="dxa"/>
                <w:tcBorders>
                  <w:left w:val="single" w:sz="8" w:space="0" w:color="auto"/>
                  <w:right w:val="single" w:sz="8" w:space="0" w:color="auto"/>
                </w:tcBorders>
                <w:hideMark/>
              </w:tcPr>
            </w:tcPrChange>
          </w:tcPr>
          <w:p w14:paraId="2E1428C1" w14:textId="1D1A7D06" w:rsidR="009F0315" w:rsidRPr="009F0315" w:rsidDel="00FF685C" w:rsidRDefault="009F0315" w:rsidP="009F0315">
            <w:pPr>
              <w:spacing w:after="0" w:line="240" w:lineRule="auto"/>
              <w:rPr>
                <w:del w:id="721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722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1546" w:type="dxa"/>
            <w:tcBorders>
              <w:left w:val="single" w:sz="8" w:space="0" w:color="auto"/>
              <w:right w:val="single" w:sz="8" w:space="0" w:color="auto"/>
            </w:tcBorders>
            <w:hideMark/>
            <w:tcPrChange w:id="723" w:author="Santiago Gutierrez Villegas" w:date="2021-10-31T17:45:00Z">
              <w:tcPr>
                <w:tcW w:w="1540" w:type="dxa"/>
                <w:tcBorders>
                  <w:left w:val="single" w:sz="8" w:space="0" w:color="auto"/>
                  <w:right w:val="single" w:sz="8" w:space="0" w:color="auto"/>
                </w:tcBorders>
                <w:hideMark/>
              </w:tcPr>
            </w:tcPrChange>
          </w:tcPr>
          <w:p w14:paraId="566C2EC8" w14:textId="2287EEAD" w:rsidR="009F0315" w:rsidRPr="009F0315" w:rsidDel="00FF685C" w:rsidRDefault="009F0315" w:rsidP="009F0315">
            <w:pPr>
              <w:spacing w:after="0" w:line="240" w:lineRule="auto"/>
              <w:rPr>
                <w:del w:id="724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725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3111" w:type="dxa"/>
            <w:tcBorders>
              <w:left w:val="single" w:sz="8" w:space="0" w:color="auto"/>
              <w:right w:val="single" w:sz="8" w:space="0" w:color="auto"/>
            </w:tcBorders>
            <w:hideMark/>
            <w:tcPrChange w:id="726" w:author="Santiago Gutierrez Villegas" w:date="2021-10-31T17:45:00Z">
              <w:tcPr>
                <w:tcW w:w="3098" w:type="dxa"/>
                <w:tcBorders>
                  <w:left w:val="single" w:sz="8" w:space="0" w:color="auto"/>
                  <w:right w:val="single" w:sz="8" w:space="0" w:color="auto"/>
                </w:tcBorders>
                <w:hideMark/>
              </w:tcPr>
            </w:tcPrChange>
          </w:tcPr>
          <w:p w14:paraId="0F4B911E" w14:textId="3DC15AC8" w:rsidR="009F0315" w:rsidRPr="009F0315" w:rsidDel="00FF685C" w:rsidRDefault="009F0315" w:rsidP="009F0315">
            <w:pPr>
              <w:spacing w:before="116" w:after="0" w:line="240" w:lineRule="auto"/>
              <w:ind w:left="121"/>
              <w:rPr>
                <w:del w:id="727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728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2480" w:type="dxa"/>
            <w:tcBorders>
              <w:left w:val="single" w:sz="8" w:space="0" w:color="auto"/>
            </w:tcBorders>
            <w:hideMark/>
            <w:tcPrChange w:id="729" w:author="Santiago Gutierrez Villegas" w:date="2021-10-31T17:45:00Z">
              <w:tcPr>
                <w:tcW w:w="2390" w:type="dxa"/>
                <w:tcBorders>
                  <w:left w:val="single" w:sz="8" w:space="0" w:color="auto"/>
                </w:tcBorders>
                <w:hideMark/>
              </w:tcPr>
            </w:tcPrChange>
          </w:tcPr>
          <w:p w14:paraId="610AD2EF" w14:textId="35F3BB21" w:rsidR="009F0315" w:rsidRPr="009F0315" w:rsidDel="00FF685C" w:rsidRDefault="009F0315" w:rsidP="009F0315">
            <w:pPr>
              <w:spacing w:after="0" w:line="240" w:lineRule="auto"/>
              <w:rPr>
                <w:del w:id="730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731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</w:tr>
      <w:tr w:rsidR="009F0315" w:rsidRPr="009F0315" w:rsidDel="00FF685C" w14:paraId="1539D66B" w14:textId="5AAF7756" w:rsidTr="00FF685C">
        <w:trPr>
          <w:trHeight w:val="80"/>
          <w:del w:id="732" w:author="Santiago Gutierrez Villegas" w:date="2021-10-31T17:45:00Z"/>
          <w:trPrChange w:id="733" w:author="Santiago Gutierrez Villegas" w:date="2021-10-31T17:45:00Z">
            <w:trPr>
              <w:trHeight w:val="80"/>
            </w:trPr>
          </w:trPrChange>
        </w:trPr>
        <w:tc>
          <w:tcPr>
            <w:tcW w:w="1291" w:type="dxa"/>
            <w:tcBorders>
              <w:right w:val="single" w:sz="8" w:space="0" w:color="auto"/>
            </w:tcBorders>
            <w:hideMark/>
            <w:tcPrChange w:id="734" w:author="Santiago Gutierrez Villegas" w:date="2021-10-31T17:45:00Z">
              <w:tcPr>
                <w:tcW w:w="1286" w:type="dxa"/>
                <w:tcBorders>
                  <w:right w:val="single" w:sz="8" w:space="0" w:color="auto"/>
                </w:tcBorders>
                <w:hideMark/>
              </w:tcPr>
            </w:tcPrChange>
          </w:tcPr>
          <w:p w14:paraId="153F2567" w14:textId="2BBCEC60" w:rsidR="009F0315" w:rsidRPr="009F0315" w:rsidDel="00FF685C" w:rsidRDefault="009F0315" w:rsidP="009F0315">
            <w:pPr>
              <w:spacing w:after="0" w:line="240" w:lineRule="auto"/>
              <w:rPr>
                <w:del w:id="735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736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1385" w:type="dxa"/>
            <w:tcBorders>
              <w:left w:val="single" w:sz="8" w:space="0" w:color="auto"/>
              <w:right w:val="single" w:sz="8" w:space="0" w:color="auto"/>
            </w:tcBorders>
            <w:hideMark/>
            <w:tcPrChange w:id="737" w:author="Santiago Gutierrez Villegas" w:date="2021-10-31T17:45:00Z">
              <w:tcPr>
                <w:tcW w:w="1379" w:type="dxa"/>
                <w:tcBorders>
                  <w:left w:val="single" w:sz="8" w:space="0" w:color="auto"/>
                  <w:right w:val="single" w:sz="8" w:space="0" w:color="auto"/>
                </w:tcBorders>
                <w:hideMark/>
              </w:tcPr>
            </w:tcPrChange>
          </w:tcPr>
          <w:p w14:paraId="328A96E4" w14:textId="644CD8BD" w:rsidR="009F0315" w:rsidRPr="009F0315" w:rsidDel="00FF685C" w:rsidRDefault="009F0315" w:rsidP="009F0315">
            <w:pPr>
              <w:spacing w:after="0" w:line="240" w:lineRule="auto"/>
              <w:rPr>
                <w:del w:id="738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739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1546" w:type="dxa"/>
            <w:tcBorders>
              <w:left w:val="single" w:sz="8" w:space="0" w:color="auto"/>
              <w:right w:val="single" w:sz="8" w:space="0" w:color="auto"/>
            </w:tcBorders>
            <w:hideMark/>
            <w:tcPrChange w:id="740" w:author="Santiago Gutierrez Villegas" w:date="2021-10-31T17:45:00Z">
              <w:tcPr>
                <w:tcW w:w="1540" w:type="dxa"/>
                <w:tcBorders>
                  <w:left w:val="single" w:sz="8" w:space="0" w:color="auto"/>
                  <w:right w:val="single" w:sz="8" w:space="0" w:color="auto"/>
                </w:tcBorders>
                <w:hideMark/>
              </w:tcPr>
            </w:tcPrChange>
          </w:tcPr>
          <w:p w14:paraId="09CB84B2" w14:textId="3A33CB1F" w:rsidR="009F0315" w:rsidRPr="009F0315" w:rsidDel="00FF685C" w:rsidRDefault="009F0315" w:rsidP="009F0315">
            <w:pPr>
              <w:spacing w:after="0" w:line="240" w:lineRule="auto"/>
              <w:rPr>
                <w:del w:id="741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742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3111" w:type="dxa"/>
            <w:tcBorders>
              <w:left w:val="single" w:sz="8" w:space="0" w:color="auto"/>
              <w:right w:val="single" w:sz="8" w:space="0" w:color="auto"/>
            </w:tcBorders>
            <w:hideMark/>
            <w:tcPrChange w:id="743" w:author="Santiago Gutierrez Villegas" w:date="2021-10-31T17:45:00Z">
              <w:tcPr>
                <w:tcW w:w="3098" w:type="dxa"/>
                <w:tcBorders>
                  <w:left w:val="single" w:sz="8" w:space="0" w:color="auto"/>
                  <w:right w:val="single" w:sz="8" w:space="0" w:color="auto"/>
                </w:tcBorders>
                <w:hideMark/>
              </w:tcPr>
            </w:tcPrChange>
          </w:tcPr>
          <w:p w14:paraId="5FAE484D" w14:textId="6AC1604B" w:rsidR="009F0315" w:rsidRPr="009F0315" w:rsidDel="00FF685C" w:rsidRDefault="009F0315" w:rsidP="009F0315">
            <w:pPr>
              <w:spacing w:before="116" w:after="0" w:line="240" w:lineRule="auto"/>
              <w:ind w:left="121"/>
              <w:rPr>
                <w:del w:id="744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745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  <w:tc>
          <w:tcPr>
            <w:tcW w:w="2480" w:type="dxa"/>
            <w:tcBorders>
              <w:left w:val="single" w:sz="8" w:space="0" w:color="auto"/>
            </w:tcBorders>
            <w:hideMark/>
            <w:tcPrChange w:id="746" w:author="Santiago Gutierrez Villegas" w:date="2021-10-31T17:45:00Z">
              <w:tcPr>
                <w:tcW w:w="2390" w:type="dxa"/>
                <w:tcBorders>
                  <w:left w:val="single" w:sz="8" w:space="0" w:color="auto"/>
                </w:tcBorders>
                <w:hideMark/>
              </w:tcPr>
            </w:tcPrChange>
          </w:tcPr>
          <w:p w14:paraId="3C188F2F" w14:textId="3D254AB3" w:rsidR="009F0315" w:rsidRPr="009F0315" w:rsidDel="00FF685C" w:rsidRDefault="009F0315" w:rsidP="009F0315">
            <w:pPr>
              <w:spacing w:after="0" w:line="240" w:lineRule="auto"/>
              <w:rPr>
                <w:del w:id="747" w:author="Santiago Gutierrez Villegas" w:date="2021-10-31T17:45:00Z"/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del w:id="748" w:author="Santiago Gutierrez Villegas" w:date="2021-10-31T17:45:00Z">
              <w:r w:rsidRPr="009F0315" w:rsidDel="00FF685C">
                <w:rPr>
                  <w:rFonts w:ascii="Times New Roman" w:eastAsia="Times New Roman" w:hAnsi="Times New Roman" w:cs="Times New Roman"/>
                  <w:sz w:val="24"/>
                  <w:szCs w:val="24"/>
                  <w:lang w:eastAsia="es-CO"/>
                </w:rPr>
                <w:delText> </w:delText>
              </w:r>
            </w:del>
          </w:p>
        </w:tc>
      </w:tr>
    </w:tbl>
    <w:p w14:paraId="7B511C00" w14:textId="188214EE" w:rsidR="002163B8" w:rsidRPr="005D1CB5" w:rsidDel="00FF685C" w:rsidRDefault="002163B8" w:rsidP="009F0315">
      <w:pPr>
        <w:rPr>
          <w:del w:id="749" w:author="Santiago Gutierrez Villegas" w:date="2021-10-31T17:45:00Z"/>
          <w:rFonts w:ascii="Times New Roman" w:hAnsi="Times New Roman" w:cs="Times New Roman"/>
          <w:sz w:val="24"/>
          <w:szCs w:val="24"/>
        </w:rPr>
      </w:pPr>
    </w:p>
    <w:p w14:paraId="4D06FE3D" w14:textId="459B1A13" w:rsidR="005D1CB5" w:rsidRPr="005D1CB5" w:rsidDel="00FF685C" w:rsidRDefault="005D1CB5" w:rsidP="009F0315">
      <w:pPr>
        <w:rPr>
          <w:del w:id="750" w:author="Santiago Gutierrez Villegas" w:date="2021-10-31T17:45:00Z"/>
          <w:rFonts w:ascii="Times New Roman" w:hAnsi="Times New Roman" w:cs="Times New Roman"/>
          <w:b/>
          <w:bCs/>
          <w:sz w:val="24"/>
          <w:szCs w:val="24"/>
        </w:rPr>
      </w:pPr>
      <w:del w:id="751" w:author="Santiago Gutierrez Villegas" w:date="2021-10-31T17:44:00Z">
        <w:r w:rsidRPr="005D1CB5" w:rsidDel="00FF685C">
          <w:rPr>
            <w:rFonts w:ascii="Times New Roman" w:hAnsi="Times New Roman" w:cs="Times New Roman"/>
            <w:b/>
            <w:bCs/>
            <w:sz w:val="24"/>
            <w:szCs w:val="24"/>
          </w:rPr>
          <w:delText>STACK</w:delText>
        </w:r>
      </w:del>
      <w:del w:id="752" w:author="Santiago Gutierrez Villegas" w:date="2021-10-31T17:45:00Z">
        <w:r w:rsidRPr="005D1CB5" w:rsidDel="00FF685C">
          <w:rPr>
            <w:rFonts w:ascii="Times New Roman" w:hAnsi="Times New Roman" w:cs="Times New Roman"/>
            <w:b/>
            <w:bCs/>
            <w:sz w:val="24"/>
            <w:szCs w:val="24"/>
          </w:rPr>
          <w:delText>:</w:delText>
        </w:r>
      </w:del>
    </w:p>
    <w:p w14:paraId="459744B9" w14:textId="241671F7" w:rsidR="005D1CB5" w:rsidDel="00FF685C" w:rsidRDefault="005D1CB5" w:rsidP="009F0315">
      <w:pPr>
        <w:rPr>
          <w:del w:id="753" w:author="Santiago Gutierrez Villegas" w:date="2021-10-31T17:45:00Z"/>
          <w:rFonts w:ascii="Times New Roman" w:hAnsi="Times New Roman" w:cs="Times New Roman"/>
          <w:sz w:val="24"/>
          <w:szCs w:val="24"/>
        </w:rPr>
      </w:pPr>
      <w:del w:id="754" w:author="Santiago Gutierrez Villegas" w:date="2021-10-31T17:45:00Z">
        <w:r w:rsidRPr="005D1CB5" w:rsidDel="00FF685C">
          <w:rPr>
            <w:rFonts w:ascii="Times New Roman" w:hAnsi="Times New Roman" w:cs="Times New Roman"/>
            <w:noProof/>
            <w:sz w:val="24"/>
            <w:szCs w:val="24"/>
          </w:rPr>
          <w:drawing>
            <wp:inline distT="0" distB="0" distL="0" distR="0" wp14:anchorId="5074E944" wp14:editId="4C623660">
              <wp:extent cx="5612130" cy="4029710"/>
              <wp:effectExtent l="0" t="0" r="7620" b="8890"/>
              <wp:docPr id="1" name="Imagen 1" descr="Pila (informática) - Wikipedia, la enciclopedia lib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Pila (informática) - Wikipedia, la enciclopedia libre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12130" cy="402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78BD0064" w14:textId="16005868" w:rsidR="005D1CB5" w:rsidRPr="005D1CB5" w:rsidDel="00FF685C" w:rsidRDefault="005D1CB5" w:rsidP="009F0315">
      <w:pPr>
        <w:rPr>
          <w:del w:id="755" w:author="Santiago Gutierrez Villegas" w:date="2021-10-31T17:45:00Z"/>
          <w:rFonts w:ascii="Times New Roman" w:hAnsi="Times New Roman" w:cs="Times New Roman"/>
          <w:b/>
          <w:bCs/>
          <w:sz w:val="24"/>
          <w:szCs w:val="24"/>
        </w:rPr>
      </w:pPr>
      <w:del w:id="756" w:author="Santiago Gutierrez Villegas" w:date="2021-10-31T17:45:00Z">
        <w:r w:rsidRPr="005D1CB5" w:rsidDel="00FF685C">
          <w:rPr>
            <w:rFonts w:ascii="Times New Roman" w:hAnsi="Times New Roman" w:cs="Times New Roman"/>
            <w:b/>
            <w:bCs/>
            <w:sz w:val="24"/>
            <w:szCs w:val="24"/>
          </w:rPr>
          <w:delText>QUEUE:</w:delText>
        </w:r>
      </w:del>
    </w:p>
    <w:p w14:paraId="451D4293" w14:textId="20F60A9C" w:rsidR="005D1CB5" w:rsidDel="00FF685C" w:rsidRDefault="005D1CB5" w:rsidP="009F0315">
      <w:pPr>
        <w:rPr>
          <w:del w:id="757" w:author="Santiago Gutierrez Villegas" w:date="2021-10-31T17:45:00Z"/>
          <w:rFonts w:ascii="Times New Roman" w:hAnsi="Times New Roman" w:cs="Times New Roman"/>
          <w:sz w:val="24"/>
          <w:szCs w:val="24"/>
        </w:rPr>
      </w:pPr>
      <w:del w:id="758" w:author="Santiago Gutierrez Villegas" w:date="2021-10-31T17:45:00Z">
        <w:r w:rsidRPr="005D1CB5" w:rsidDel="00FF685C">
          <w:rPr>
            <w:rFonts w:ascii="Times New Roman" w:hAnsi="Times New Roman" w:cs="Times New Roman"/>
            <w:noProof/>
            <w:sz w:val="24"/>
            <w:szCs w:val="24"/>
          </w:rPr>
          <w:drawing>
            <wp:inline distT="0" distB="0" distL="0" distR="0" wp14:anchorId="0A82D8A3" wp14:editId="35C9108E">
              <wp:extent cx="5612130" cy="3382010"/>
              <wp:effectExtent l="0" t="0" r="0" b="8890"/>
              <wp:docPr id="2" name="Imagen 2" descr="Cola (informática) - Wikipedia, la enciclopedia lib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ola (informática) - Wikipedia, la enciclopedia libre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12130" cy="3382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1FCA708F" w14:textId="1A01BA0C" w:rsidR="005D1CB5" w:rsidDel="00FF685C" w:rsidRDefault="005D1CB5" w:rsidP="009F0315">
      <w:pPr>
        <w:rPr>
          <w:del w:id="759" w:author="Santiago Gutierrez Villegas" w:date="2021-10-31T17:45:00Z"/>
          <w:rFonts w:ascii="Times New Roman" w:hAnsi="Times New Roman" w:cs="Times New Roman"/>
          <w:sz w:val="24"/>
          <w:szCs w:val="24"/>
        </w:rPr>
      </w:pPr>
    </w:p>
    <w:p w14:paraId="6E425B96" w14:textId="4355C4E3" w:rsidR="005D1CB5" w:rsidRPr="005D1CB5" w:rsidDel="00FF685C" w:rsidRDefault="005D1CB5" w:rsidP="009F0315">
      <w:pPr>
        <w:rPr>
          <w:del w:id="760" w:author="Santiago Gutierrez Villegas" w:date="2021-10-31T17:45:00Z"/>
          <w:rFonts w:ascii="Times New Roman" w:hAnsi="Times New Roman" w:cs="Times New Roman"/>
          <w:b/>
          <w:bCs/>
          <w:sz w:val="24"/>
          <w:szCs w:val="24"/>
        </w:rPr>
      </w:pPr>
      <w:del w:id="761" w:author="Santiago Gutierrez Villegas" w:date="2021-10-31T17:45:00Z">
        <w:r w:rsidRPr="005D1CB5" w:rsidDel="00FF685C">
          <w:rPr>
            <w:rFonts w:ascii="Times New Roman" w:hAnsi="Times New Roman" w:cs="Times New Roman"/>
            <w:b/>
            <w:bCs/>
            <w:sz w:val="24"/>
            <w:szCs w:val="24"/>
          </w:rPr>
          <w:delText>HASH TABLE:</w:delText>
        </w:r>
      </w:del>
    </w:p>
    <w:p w14:paraId="1F39E0C3" w14:textId="4C6F0CE9" w:rsidR="005D1CB5" w:rsidRPr="005D1CB5" w:rsidRDefault="005D1CB5" w:rsidP="009F0315">
      <w:pPr>
        <w:rPr>
          <w:rFonts w:ascii="Times New Roman" w:hAnsi="Times New Roman" w:cs="Times New Roman"/>
          <w:sz w:val="24"/>
          <w:szCs w:val="24"/>
        </w:rPr>
      </w:pPr>
      <w:del w:id="762" w:author="Santiago Gutierrez Villegas" w:date="2021-10-31T17:45:00Z">
        <w:r w:rsidRPr="005D1CB5" w:rsidDel="00FF685C">
          <w:rPr>
            <w:rFonts w:ascii="Times New Roman" w:hAnsi="Times New Roman" w:cs="Times New Roman"/>
            <w:noProof/>
            <w:sz w:val="24"/>
            <w:szCs w:val="24"/>
          </w:rPr>
          <w:drawing>
            <wp:inline distT="0" distB="0" distL="0" distR="0" wp14:anchorId="2A9DBF0A" wp14:editId="64CB0102">
              <wp:extent cx="5204460" cy="2846375"/>
              <wp:effectExtent l="0" t="0" r="0" b="0"/>
              <wp:docPr id="3" name="Imagen 3" descr="Tabla hash - Wikipedia, la enciclopedia lib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Tabla hash - Wikipedia, la enciclopedia libre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11758" cy="28503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sectPr w:rsidR="005D1CB5" w:rsidRPr="005D1C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4DDAB" w14:textId="77777777" w:rsidR="004C7177" w:rsidRDefault="004C7177" w:rsidP="000273A9">
      <w:pPr>
        <w:spacing w:after="0" w:line="240" w:lineRule="auto"/>
      </w:pPr>
      <w:r>
        <w:separator/>
      </w:r>
    </w:p>
  </w:endnote>
  <w:endnote w:type="continuationSeparator" w:id="0">
    <w:p w14:paraId="05C0ADE3" w14:textId="77777777" w:rsidR="004C7177" w:rsidRDefault="004C7177" w:rsidP="0002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E6503" w14:textId="77777777" w:rsidR="004C7177" w:rsidRDefault="004C7177" w:rsidP="000273A9">
      <w:pPr>
        <w:spacing w:after="0" w:line="240" w:lineRule="auto"/>
      </w:pPr>
      <w:r>
        <w:separator/>
      </w:r>
    </w:p>
  </w:footnote>
  <w:footnote w:type="continuationSeparator" w:id="0">
    <w:p w14:paraId="0FD11012" w14:textId="77777777" w:rsidR="004C7177" w:rsidRDefault="004C7177" w:rsidP="000273A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tiago Gutierrez Villegas">
    <w15:presenceInfo w15:providerId="AD" w15:userId="S::1006426560@u.icesi.edu.co::8431e625-4b29-4e5d-80bf-35af04aa73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EFD"/>
    <w:rsid w:val="000273A9"/>
    <w:rsid w:val="00183D5B"/>
    <w:rsid w:val="002163B8"/>
    <w:rsid w:val="00274EFD"/>
    <w:rsid w:val="004B2A43"/>
    <w:rsid w:val="004C7177"/>
    <w:rsid w:val="004D5241"/>
    <w:rsid w:val="005D1CB5"/>
    <w:rsid w:val="006C2017"/>
    <w:rsid w:val="007A2343"/>
    <w:rsid w:val="009F0315"/>
    <w:rsid w:val="00B8742C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3728"/>
  <w15:chartTrackingRefBased/>
  <w15:docId w15:val="{2933AEAC-4B41-42B8-81DD-C4453287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7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3A9"/>
  </w:style>
  <w:style w:type="paragraph" w:styleId="Piedepgina">
    <w:name w:val="footer"/>
    <w:basedOn w:val="Normal"/>
    <w:link w:val="PiedepginaCar"/>
    <w:uiPriority w:val="99"/>
    <w:unhideWhenUsed/>
    <w:rsid w:val="00027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B01BC-D3A8-46D0-8B43-BA8FF5A1A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1219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 Gutierrez Villegas</cp:lastModifiedBy>
  <cp:revision>5</cp:revision>
  <dcterms:created xsi:type="dcterms:W3CDTF">2021-10-31T22:11:00Z</dcterms:created>
  <dcterms:modified xsi:type="dcterms:W3CDTF">2021-10-31T22:57:00Z</dcterms:modified>
</cp:coreProperties>
</file>